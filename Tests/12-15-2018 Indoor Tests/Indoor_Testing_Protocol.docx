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6E08D" w14:textId="4D12D2DE" w:rsidR="0031355D" w:rsidRDefault="0031355D" w:rsidP="0031355D">
      <w:pPr>
        <w:spacing w:after="0"/>
        <w:rPr>
          <w:rFonts w:ascii="Times New Roman" w:hAnsi="Times New Roman" w:cs="Times New Roman"/>
          <w:sz w:val="24"/>
          <w:szCs w:val="24"/>
        </w:rPr>
      </w:pPr>
      <w:r>
        <w:rPr>
          <w:rFonts w:ascii="Times New Roman" w:hAnsi="Times New Roman" w:cs="Times New Roman"/>
          <w:sz w:val="24"/>
          <w:szCs w:val="24"/>
        </w:rPr>
        <w:t>Russell Silva</w:t>
      </w:r>
      <w:bookmarkStart w:id="0" w:name="_GoBack"/>
      <w:bookmarkEnd w:id="0"/>
    </w:p>
    <w:p w14:paraId="66307AC5" w14:textId="65AA8B7C" w:rsidR="0031355D" w:rsidRDefault="0031355D" w:rsidP="0031355D">
      <w:pPr>
        <w:spacing w:after="0"/>
        <w:rPr>
          <w:rFonts w:ascii="Times New Roman" w:hAnsi="Times New Roman" w:cs="Times New Roman"/>
          <w:sz w:val="24"/>
          <w:szCs w:val="24"/>
        </w:rPr>
      </w:pPr>
      <w:r>
        <w:rPr>
          <w:rFonts w:ascii="Times New Roman" w:hAnsi="Times New Roman" w:cs="Times New Roman"/>
          <w:sz w:val="24"/>
          <w:szCs w:val="24"/>
        </w:rPr>
        <w:t>AMRUPT, Fall ‘18</w:t>
      </w:r>
    </w:p>
    <w:p w14:paraId="1E1173F8" w14:textId="562D30D3" w:rsidR="0031355D" w:rsidRDefault="0031355D" w:rsidP="0031355D">
      <w:pPr>
        <w:spacing w:after="0"/>
        <w:rPr>
          <w:rFonts w:ascii="Times New Roman" w:hAnsi="Times New Roman" w:cs="Times New Roman"/>
          <w:sz w:val="24"/>
          <w:szCs w:val="24"/>
        </w:rPr>
      </w:pPr>
      <w:r>
        <w:rPr>
          <w:rFonts w:ascii="Times New Roman" w:hAnsi="Times New Roman" w:cs="Times New Roman"/>
          <w:sz w:val="24"/>
          <w:szCs w:val="24"/>
        </w:rPr>
        <w:t>Indoor Testing Protocol</w:t>
      </w:r>
    </w:p>
    <w:p w14:paraId="12049DFA" w14:textId="77777777" w:rsidR="0031355D" w:rsidRDefault="0031355D" w:rsidP="0031355D">
      <w:pPr>
        <w:spacing w:after="0"/>
        <w:rPr>
          <w:rFonts w:ascii="Times New Roman" w:hAnsi="Times New Roman" w:cs="Times New Roman"/>
          <w:sz w:val="24"/>
          <w:szCs w:val="24"/>
        </w:rPr>
      </w:pPr>
    </w:p>
    <w:p w14:paraId="35B2ABF8" w14:textId="2C941E4C" w:rsidR="005370C7" w:rsidRDefault="0031355D" w:rsidP="0031355D">
      <w:pPr>
        <w:spacing w:after="0"/>
        <w:rPr>
          <w:rFonts w:ascii="Times New Roman" w:hAnsi="Times New Roman" w:cs="Times New Roman"/>
          <w:sz w:val="24"/>
          <w:szCs w:val="24"/>
        </w:rPr>
      </w:pPr>
      <w:r>
        <w:rPr>
          <w:rFonts w:ascii="Times New Roman" w:hAnsi="Times New Roman" w:cs="Times New Roman"/>
          <w:sz w:val="24"/>
          <w:szCs w:val="24"/>
        </w:rPr>
        <w:t>Conduct indoor tests to determine if certain procedures correctly implement phase synchronicity between RTL SDRs on the Coherent Receiver.</w:t>
      </w:r>
    </w:p>
    <w:p w14:paraId="4EA3E931" w14:textId="52E92F25" w:rsidR="00870BE7" w:rsidRPr="0031355D" w:rsidRDefault="00870BE7" w:rsidP="0031355D">
      <w:pPr>
        <w:spacing w:after="0"/>
        <w:rPr>
          <w:rFonts w:ascii="Times New Roman" w:hAnsi="Times New Roman" w:cs="Times New Roman"/>
          <w:sz w:val="24"/>
          <w:szCs w:val="24"/>
        </w:rPr>
      </w:pPr>
    </w:p>
    <w:p w14:paraId="0035411E" w14:textId="17C36E8D" w:rsidR="00870BE7" w:rsidRDefault="0071590A" w:rsidP="0031355D">
      <w:pPr>
        <w:spacing w:after="0"/>
        <w:rPr>
          <w:rFonts w:ascii="Times New Roman" w:hAnsi="Times New Roman" w:cs="Times New Roman"/>
          <w:sz w:val="24"/>
          <w:szCs w:val="24"/>
        </w:rPr>
      </w:pPr>
      <w:r>
        <w:rPr>
          <w:rFonts w:ascii="Times New Roman" w:hAnsi="Times New Roman" w:cs="Times New Roman"/>
          <w:sz w:val="24"/>
          <w:szCs w:val="24"/>
        </w:rPr>
        <w:t>Five</w:t>
      </w:r>
      <w:r w:rsidR="00870BE7" w:rsidRPr="0031355D">
        <w:rPr>
          <w:rFonts w:ascii="Times New Roman" w:hAnsi="Times New Roman" w:cs="Times New Roman"/>
          <w:sz w:val="24"/>
          <w:szCs w:val="24"/>
        </w:rPr>
        <w:t xml:space="preserve"> indoor tests</w:t>
      </w:r>
      <w:r w:rsidR="0019766D">
        <w:rPr>
          <w:rFonts w:ascii="Times New Roman" w:hAnsi="Times New Roman" w:cs="Times New Roman"/>
          <w:sz w:val="24"/>
          <w:szCs w:val="24"/>
        </w:rPr>
        <w:t xml:space="preserve">: </w:t>
      </w:r>
      <w:r>
        <w:rPr>
          <w:rFonts w:ascii="Times New Roman" w:hAnsi="Times New Roman" w:cs="Times New Roman"/>
          <w:sz w:val="24"/>
          <w:szCs w:val="24"/>
        </w:rPr>
        <w:t>~5 trials each, each trial has three 500-sample recordings (</w:t>
      </w:r>
      <w:proofErr w:type="spellStart"/>
      <w:r>
        <w:rPr>
          <w:rFonts w:ascii="Times New Roman" w:hAnsi="Times New Roman" w:cs="Times New Roman"/>
          <w:sz w:val="24"/>
          <w:szCs w:val="24"/>
        </w:rPr>
        <w:t>AoA</w:t>
      </w:r>
      <w:proofErr w:type="spellEnd"/>
      <w:r>
        <w:rPr>
          <w:rFonts w:ascii="Times New Roman" w:hAnsi="Times New Roman" w:cs="Times New Roman"/>
          <w:sz w:val="24"/>
          <w:szCs w:val="24"/>
        </w:rPr>
        <w:t>/Phase-diff/IQ info)</w:t>
      </w:r>
      <w:r w:rsidR="0019766D">
        <w:rPr>
          <w:rFonts w:ascii="Times New Roman" w:hAnsi="Times New Roman" w:cs="Times New Roman"/>
          <w:sz w:val="24"/>
          <w:szCs w:val="24"/>
        </w:rPr>
        <w:t>.</w:t>
      </w:r>
      <w:r>
        <w:rPr>
          <w:rFonts w:ascii="Times New Roman" w:hAnsi="Times New Roman" w:cs="Times New Roman"/>
          <w:sz w:val="24"/>
          <w:szCs w:val="24"/>
        </w:rPr>
        <w:t xml:space="preserve"> </w:t>
      </w:r>
      <w:r w:rsidR="0019766D">
        <w:rPr>
          <w:rFonts w:ascii="Times New Roman" w:hAnsi="Times New Roman" w:cs="Times New Roman"/>
          <w:sz w:val="24"/>
          <w:szCs w:val="24"/>
        </w:rPr>
        <w:t>Each recording takes place 5 seconds after each other.</w:t>
      </w:r>
    </w:p>
    <w:p w14:paraId="6BFC5646" w14:textId="77777777" w:rsidR="00604407" w:rsidRPr="0031355D" w:rsidRDefault="00604407" w:rsidP="0031355D">
      <w:pPr>
        <w:spacing w:after="0"/>
        <w:rPr>
          <w:rFonts w:ascii="Times New Roman" w:hAnsi="Times New Roman" w:cs="Times New Roman"/>
          <w:sz w:val="24"/>
          <w:szCs w:val="24"/>
        </w:rPr>
      </w:pPr>
    </w:p>
    <w:p w14:paraId="2CDD687B" w14:textId="049FE46F" w:rsidR="00FB1AAD" w:rsidRPr="00FB1AAD" w:rsidRDefault="00FB1AAD" w:rsidP="00FB1AAD">
      <w:pPr>
        <w:pStyle w:val="ListParagraph"/>
        <w:numPr>
          <w:ilvl w:val="0"/>
          <w:numId w:val="1"/>
        </w:numPr>
        <w:spacing w:after="0"/>
        <w:rPr>
          <w:rFonts w:ascii="Times New Roman" w:hAnsi="Times New Roman" w:cs="Times New Roman"/>
          <w:sz w:val="24"/>
          <w:szCs w:val="24"/>
        </w:rPr>
      </w:pPr>
      <w:ins w:id="1" w:author="Julian" w:date="2018-11-14T08:16:00Z">
        <w:r w:rsidRPr="00FB1AAD">
          <w:rPr>
            <w:rFonts w:ascii="Times New Roman" w:hAnsi="Times New Roman" w:cs="Times New Roman"/>
            <w:b/>
            <w:sz w:val="24"/>
            <w:szCs w:val="24"/>
            <w:rPrChange w:id="2" w:author="Julian" w:date="2018-11-14T08:18:00Z">
              <w:rPr>
                <w:rFonts w:ascii="Times New Roman" w:hAnsi="Times New Roman" w:cs="Times New Roman"/>
                <w:sz w:val="24"/>
                <w:szCs w:val="24"/>
              </w:rPr>
            </w:rPrChange>
          </w:rPr>
          <w:t>Test</w:t>
        </w:r>
      </w:ins>
      <w:ins w:id="3" w:author="Julian" w:date="2018-11-14T08:21:00Z">
        <w:r>
          <w:rPr>
            <w:rFonts w:ascii="Times New Roman" w:hAnsi="Times New Roman" w:cs="Times New Roman"/>
            <w:b/>
            <w:sz w:val="24"/>
            <w:szCs w:val="24"/>
          </w:rPr>
          <w:t xml:space="preserve"> 1</w:t>
        </w:r>
      </w:ins>
      <w:ins w:id="4" w:author="Julian" w:date="2018-11-14T08:16:00Z">
        <w:r w:rsidRPr="00FB1AAD">
          <w:rPr>
            <w:rFonts w:ascii="Times New Roman" w:hAnsi="Times New Roman" w:cs="Times New Roman"/>
            <w:b/>
            <w:sz w:val="24"/>
            <w:szCs w:val="24"/>
            <w:rPrChange w:id="5" w:author="Julian" w:date="2018-11-14T08:18:00Z">
              <w:rPr>
                <w:rFonts w:ascii="Times New Roman" w:hAnsi="Times New Roman" w:cs="Times New Roman"/>
                <w:sz w:val="24"/>
                <w:szCs w:val="24"/>
              </w:rPr>
            </w:rPrChange>
          </w:rPr>
          <w:t>:</w:t>
        </w:r>
        <w:r>
          <w:rPr>
            <w:rFonts w:ascii="Times New Roman" w:hAnsi="Times New Roman" w:cs="Times New Roman"/>
            <w:sz w:val="24"/>
            <w:szCs w:val="24"/>
          </w:rPr>
          <w:t xml:space="preserve"> </w:t>
        </w:r>
      </w:ins>
      <w:r w:rsidR="00870BE7" w:rsidRPr="0031355D">
        <w:rPr>
          <w:rFonts w:ascii="Times New Roman" w:hAnsi="Times New Roman" w:cs="Times New Roman"/>
          <w:sz w:val="24"/>
          <w:szCs w:val="24"/>
        </w:rPr>
        <w:t>Noise source</w:t>
      </w:r>
      <w:r w:rsidR="0031355D">
        <w:rPr>
          <w:rFonts w:ascii="Times New Roman" w:hAnsi="Times New Roman" w:cs="Times New Roman"/>
          <w:sz w:val="24"/>
          <w:szCs w:val="24"/>
        </w:rPr>
        <w:t>/noise card</w:t>
      </w:r>
      <w:ins w:id="6" w:author="Julian" w:date="2018-11-14T08:16:00Z">
        <w:r>
          <w:rPr>
            <w:rFonts w:ascii="Times New Roman" w:hAnsi="Times New Roman" w:cs="Times New Roman"/>
            <w:sz w:val="24"/>
            <w:szCs w:val="24"/>
          </w:rPr>
          <w:t xml:space="preserve">. </w:t>
        </w:r>
        <w:r w:rsidRPr="00FB1AAD">
          <w:rPr>
            <w:rFonts w:ascii="Times New Roman" w:hAnsi="Times New Roman" w:cs="Times New Roman"/>
            <w:b/>
            <w:sz w:val="24"/>
            <w:szCs w:val="24"/>
            <w:rPrChange w:id="7" w:author="Julian" w:date="2018-11-14T08:18:00Z">
              <w:rPr>
                <w:rFonts w:ascii="Times New Roman" w:hAnsi="Times New Roman" w:cs="Times New Roman"/>
                <w:sz w:val="24"/>
                <w:szCs w:val="24"/>
              </w:rPr>
            </w:rPrChange>
          </w:rPr>
          <w:t>Purpose:</w:t>
        </w:r>
        <w:r>
          <w:rPr>
            <w:rFonts w:ascii="Times New Roman" w:hAnsi="Times New Roman" w:cs="Times New Roman"/>
            <w:sz w:val="24"/>
            <w:szCs w:val="24"/>
          </w:rPr>
          <w:t xml:space="preserve"> </w:t>
        </w:r>
      </w:ins>
      <w:ins w:id="8" w:author="Julian" w:date="2018-11-14T08:20:00Z">
        <w:r>
          <w:rPr>
            <w:rFonts w:ascii="Times New Roman" w:hAnsi="Times New Roman" w:cs="Times New Roman"/>
            <w:sz w:val="24"/>
            <w:szCs w:val="24"/>
          </w:rPr>
          <w:t>D</w:t>
        </w:r>
      </w:ins>
      <w:ins w:id="9" w:author="Julian" w:date="2018-11-14T08:16:00Z">
        <w:r>
          <w:rPr>
            <w:rFonts w:ascii="Times New Roman" w:hAnsi="Times New Roman" w:cs="Times New Roman"/>
            <w:sz w:val="24"/>
            <w:szCs w:val="24"/>
          </w:rPr>
          <w:t xml:space="preserve">etermine whether there is a problem inherent to the use of the noise card as the source for calibration. Use of wired RF will </w:t>
        </w:r>
      </w:ins>
      <w:ins w:id="10" w:author="Julian" w:date="2018-11-14T08:17:00Z">
        <w:r>
          <w:rPr>
            <w:rFonts w:ascii="Times New Roman" w:hAnsi="Times New Roman" w:cs="Times New Roman"/>
            <w:sz w:val="24"/>
            <w:szCs w:val="24"/>
          </w:rPr>
          <w:t xml:space="preserve">circumvent other issues with multipath interference, and will provide an unambiguous </w:t>
        </w:r>
      </w:ins>
      <w:ins w:id="11" w:author="Julian" w:date="2018-11-14T08:18:00Z">
        <w:r>
          <w:rPr>
            <w:rFonts w:ascii="Times New Roman" w:hAnsi="Times New Roman" w:cs="Times New Roman"/>
            <w:sz w:val="24"/>
            <w:szCs w:val="24"/>
          </w:rPr>
          <w:t>correct answer (90 degrees) to test results against.</w:t>
        </w:r>
      </w:ins>
    </w:p>
    <w:p w14:paraId="003F14CB" w14:textId="5A8BAB27" w:rsidR="0031355D" w:rsidRPr="0031355D" w:rsidRDefault="0031355D" w:rsidP="0031355D">
      <w:pPr>
        <w:spacing w:after="0"/>
        <w:ind w:left="720"/>
        <w:rPr>
          <w:rFonts w:ascii="Times New Roman" w:hAnsi="Times New Roman" w:cs="Times New Roman"/>
          <w:sz w:val="24"/>
          <w:szCs w:val="24"/>
        </w:rPr>
      </w:pPr>
      <w:r>
        <w:rPr>
          <w:rFonts w:ascii="Times New Roman" w:hAnsi="Times New Roman" w:cs="Times New Roman"/>
          <w:sz w:val="24"/>
          <w:szCs w:val="24"/>
        </w:rPr>
        <w:t xml:space="preserve">1. </w:t>
      </w:r>
      <w:r w:rsidRPr="0031355D">
        <w:rPr>
          <w:rFonts w:ascii="Times New Roman" w:hAnsi="Times New Roman" w:cs="Times New Roman"/>
          <w:sz w:val="24"/>
          <w:szCs w:val="24"/>
        </w:rPr>
        <w:t>Begin the test with the coherent receiver switched to the noise card</w:t>
      </w:r>
    </w:p>
    <w:p w14:paraId="3ADCC105" w14:textId="3F5DE9E2" w:rsidR="0031355D" w:rsidRDefault="0031355D" w:rsidP="0031355D">
      <w:pPr>
        <w:spacing w:after="0"/>
        <w:ind w:left="720"/>
        <w:rPr>
          <w:rFonts w:ascii="Times New Roman" w:hAnsi="Times New Roman" w:cs="Times New Roman"/>
          <w:sz w:val="24"/>
          <w:szCs w:val="24"/>
        </w:rPr>
      </w:pPr>
      <w:r>
        <w:rPr>
          <w:rFonts w:ascii="Times New Roman" w:hAnsi="Times New Roman" w:cs="Times New Roman"/>
          <w:sz w:val="24"/>
          <w:szCs w:val="24"/>
        </w:rPr>
        <w:t xml:space="preserve">2. </w:t>
      </w:r>
      <w:r w:rsidRPr="0031355D">
        <w:rPr>
          <w:rFonts w:ascii="Times New Roman" w:hAnsi="Times New Roman" w:cs="Times New Roman"/>
          <w:sz w:val="24"/>
          <w:szCs w:val="24"/>
        </w:rPr>
        <w:t>Cross-correlate the noise</w:t>
      </w:r>
      <w:r>
        <w:rPr>
          <w:rFonts w:ascii="Times New Roman" w:hAnsi="Times New Roman" w:cs="Times New Roman"/>
          <w:sz w:val="24"/>
          <w:szCs w:val="24"/>
        </w:rPr>
        <w:t xml:space="preserve"> received at</w:t>
      </w:r>
      <w:r w:rsidRPr="0031355D">
        <w:rPr>
          <w:rFonts w:ascii="Times New Roman" w:hAnsi="Times New Roman" w:cs="Times New Roman"/>
          <w:sz w:val="24"/>
          <w:szCs w:val="24"/>
        </w:rPr>
        <w:t xml:space="preserve"> two RTL SDRs to correct for timing offsets</w:t>
      </w:r>
    </w:p>
    <w:p w14:paraId="74F69B59" w14:textId="4D7EC497" w:rsidR="0031355D" w:rsidRDefault="0031355D" w:rsidP="0031355D">
      <w:pPr>
        <w:spacing w:after="0"/>
        <w:ind w:left="720"/>
        <w:rPr>
          <w:rFonts w:ascii="Times New Roman" w:hAnsi="Times New Roman" w:cs="Times New Roman"/>
          <w:sz w:val="24"/>
          <w:szCs w:val="24"/>
        </w:rPr>
      </w:pPr>
      <w:r>
        <w:rPr>
          <w:rFonts w:ascii="Times New Roman" w:hAnsi="Times New Roman" w:cs="Times New Roman"/>
          <w:sz w:val="24"/>
          <w:szCs w:val="24"/>
        </w:rPr>
        <w:t xml:space="preserve">3. Subtract </w:t>
      </w:r>
      <w:r w:rsidR="00604407">
        <w:rPr>
          <w:rFonts w:ascii="Times New Roman" w:hAnsi="Times New Roman" w:cs="Times New Roman"/>
          <w:sz w:val="24"/>
          <w:szCs w:val="24"/>
        </w:rPr>
        <w:t>the calculated</w:t>
      </w:r>
      <w:r>
        <w:rPr>
          <w:rFonts w:ascii="Times New Roman" w:hAnsi="Times New Roman" w:cs="Times New Roman"/>
          <w:sz w:val="24"/>
          <w:szCs w:val="24"/>
        </w:rPr>
        <w:t xml:space="preserve"> phase difference to zero.</w:t>
      </w:r>
    </w:p>
    <w:p w14:paraId="1348A914" w14:textId="4442D2F8" w:rsidR="00604407" w:rsidRDefault="00604407" w:rsidP="0031355D">
      <w:pPr>
        <w:spacing w:after="0"/>
        <w:ind w:left="720"/>
        <w:rPr>
          <w:rFonts w:ascii="Times New Roman" w:hAnsi="Times New Roman" w:cs="Times New Roman"/>
          <w:sz w:val="24"/>
          <w:szCs w:val="24"/>
        </w:rPr>
      </w:pPr>
      <w:r>
        <w:rPr>
          <w:rFonts w:ascii="Times New Roman" w:hAnsi="Times New Roman" w:cs="Times New Roman"/>
          <w:sz w:val="24"/>
          <w:szCs w:val="24"/>
        </w:rPr>
        <w:t>4. Switch to the RF inputs on the RTL SDRs</w:t>
      </w:r>
    </w:p>
    <w:p w14:paraId="52A45487" w14:textId="1AA88EF0" w:rsidR="00604407" w:rsidRDefault="00604407" w:rsidP="0031355D">
      <w:pPr>
        <w:spacing w:after="0"/>
        <w:ind w:left="720"/>
        <w:rPr>
          <w:rFonts w:ascii="Times New Roman" w:hAnsi="Times New Roman" w:cs="Times New Roman"/>
          <w:sz w:val="24"/>
          <w:szCs w:val="24"/>
        </w:rPr>
      </w:pPr>
      <w:r>
        <w:rPr>
          <w:rFonts w:ascii="Times New Roman" w:hAnsi="Times New Roman" w:cs="Times New Roman"/>
          <w:sz w:val="24"/>
          <w:szCs w:val="24"/>
        </w:rPr>
        <w:t xml:space="preserve">5. See if a wired sinusoidal signal source yields zero phase difference and a 90 degree angle of arrival </w:t>
      </w:r>
      <w:r w:rsidR="00F65915">
        <w:rPr>
          <w:rFonts w:ascii="Times New Roman" w:hAnsi="Times New Roman" w:cs="Times New Roman"/>
          <w:sz w:val="24"/>
          <w:szCs w:val="24"/>
        </w:rPr>
        <w:t>(start data recording now).</w:t>
      </w:r>
    </w:p>
    <w:p w14:paraId="79168A0D" w14:textId="6953216B" w:rsidR="0031355D" w:rsidRPr="0031355D" w:rsidRDefault="0031355D" w:rsidP="0031355D">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5FCD159" w14:textId="0DBEDC6B" w:rsidR="00870BE7" w:rsidRDefault="00FB1AAD" w:rsidP="0031355D">
      <w:pPr>
        <w:pStyle w:val="ListParagraph"/>
        <w:numPr>
          <w:ilvl w:val="0"/>
          <w:numId w:val="1"/>
        </w:numPr>
        <w:spacing w:after="0"/>
        <w:rPr>
          <w:rFonts w:ascii="Times New Roman" w:hAnsi="Times New Roman" w:cs="Times New Roman"/>
          <w:sz w:val="24"/>
          <w:szCs w:val="24"/>
        </w:rPr>
      </w:pPr>
      <w:ins w:id="12" w:author="Julian" w:date="2018-11-14T08:19:00Z">
        <w:r w:rsidRPr="00FB1AAD">
          <w:rPr>
            <w:rFonts w:ascii="Times New Roman" w:hAnsi="Times New Roman" w:cs="Times New Roman"/>
            <w:b/>
            <w:sz w:val="24"/>
            <w:szCs w:val="24"/>
            <w:rPrChange w:id="13" w:author="Julian" w:date="2018-11-14T08:21:00Z">
              <w:rPr>
                <w:rFonts w:ascii="Times New Roman" w:hAnsi="Times New Roman" w:cs="Times New Roman"/>
                <w:sz w:val="24"/>
                <w:szCs w:val="24"/>
              </w:rPr>
            </w:rPrChange>
          </w:rPr>
          <w:t>Test</w:t>
        </w:r>
      </w:ins>
      <w:ins w:id="14" w:author="Julian" w:date="2018-11-14T08:21:00Z">
        <w:r w:rsidRPr="00FB1AAD">
          <w:rPr>
            <w:rFonts w:ascii="Times New Roman" w:hAnsi="Times New Roman" w:cs="Times New Roman"/>
            <w:b/>
            <w:sz w:val="24"/>
            <w:szCs w:val="24"/>
            <w:rPrChange w:id="15" w:author="Julian" w:date="2018-11-14T08:21:00Z">
              <w:rPr>
                <w:rFonts w:ascii="Times New Roman" w:hAnsi="Times New Roman" w:cs="Times New Roman"/>
                <w:sz w:val="24"/>
                <w:szCs w:val="24"/>
              </w:rPr>
            </w:rPrChange>
          </w:rPr>
          <w:t xml:space="preserve"> 2</w:t>
        </w:r>
      </w:ins>
      <w:ins w:id="16" w:author="Julian" w:date="2018-11-14T08:19:00Z">
        <w:r>
          <w:rPr>
            <w:rFonts w:ascii="Times New Roman" w:hAnsi="Times New Roman" w:cs="Times New Roman"/>
            <w:sz w:val="24"/>
            <w:szCs w:val="24"/>
          </w:rPr>
          <w:t xml:space="preserve">: </w:t>
        </w:r>
      </w:ins>
      <w:r w:rsidR="00870BE7" w:rsidRPr="0031355D">
        <w:rPr>
          <w:rFonts w:ascii="Times New Roman" w:hAnsi="Times New Roman" w:cs="Times New Roman"/>
          <w:sz w:val="24"/>
          <w:szCs w:val="24"/>
        </w:rPr>
        <w:t xml:space="preserve">Wired </w:t>
      </w:r>
      <w:del w:id="17" w:author="Julian" w:date="2018-11-14T08:19:00Z">
        <w:r w:rsidR="00870BE7" w:rsidRPr="0031355D" w:rsidDel="00FB1AAD">
          <w:rPr>
            <w:rFonts w:ascii="Times New Roman" w:hAnsi="Times New Roman" w:cs="Times New Roman"/>
            <w:sz w:val="24"/>
            <w:szCs w:val="24"/>
          </w:rPr>
          <w:delText xml:space="preserve">signal </w:delText>
        </w:r>
      </w:del>
      <w:ins w:id="18" w:author="Julian" w:date="2018-11-14T08:19:00Z">
        <w:r>
          <w:rPr>
            <w:rFonts w:ascii="Times New Roman" w:hAnsi="Times New Roman" w:cs="Times New Roman"/>
            <w:sz w:val="24"/>
            <w:szCs w:val="24"/>
          </w:rPr>
          <w:t>RF noise</w:t>
        </w:r>
        <w:r w:rsidRPr="0031355D">
          <w:rPr>
            <w:rFonts w:ascii="Times New Roman" w:hAnsi="Times New Roman" w:cs="Times New Roman"/>
            <w:sz w:val="24"/>
            <w:szCs w:val="24"/>
          </w:rPr>
          <w:t xml:space="preserve"> </w:t>
        </w:r>
      </w:ins>
      <w:ins w:id="19" w:author="Julian" w:date="2018-11-14T08:22:00Z">
        <w:r>
          <w:rPr>
            <w:rFonts w:ascii="Times New Roman" w:hAnsi="Times New Roman" w:cs="Times New Roman"/>
            <w:sz w:val="24"/>
            <w:szCs w:val="24"/>
          </w:rPr>
          <w:t xml:space="preserve">and signal </w:t>
        </w:r>
      </w:ins>
      <w:r w:rsidR="00870BE7" w:rsidRPr="0031355D">
        <w:rPr>
          <w:rFonts w:ascii="Times New Roman" w:hAnsi="Times New Roman" w:cs="Times New Roman"/>
          <w:sz w:val="24"/>
          <w:szCs w:val="24"/>
        </w:rPr>
        <w:t>source</w:t>
      </w:r>
      <w:r w:rsidR="00604407">
        <w:rPr>
          <w:rFonts w:ascii="Times New Roman" w:hAnsi="Times New Roman" w:cs="Times New Roman"/>
          <w:sz w:val="24"/>
          <w:szCs w:val="24"/>
        </w:rPr>
        <w:t xml:space="preserve"> </w:t>
      </w:r>
      <w:ins w:id="20" w:author="Julian" w:date="2018-11-14T08:19:00Z">
        <w:r>
          <w:rPr>
            <w:rFonts w:ascii="Times New Roman" w:hAnsi="Times New Roman" w:cs="Times New Roman"/>
            <w:sz w:val="24"/>
            <w:szCs w:val="24"/>
          </w:rPr>
          <w:t>(</w:t>
        </w:r>
      </w:ins>
      <w:r w:rsidR="00604407">
        <w:rPr>
          <w:rFonts w:ascii="Times New Roman" w:hAnsi="Times New Roman" w:cs="Times New Roman"/>
          <w:sz w:val="24"/>
          <w:szCs w:val="24"/>
        </w:rPr>
        <w:t>I</w:t>
      </w:r>
      <w:ins w:id="21" w:author="Julian" w:date="2018-11-14T08:19:00Z">
        <w:r>
          <w:rPr>
            <w:rFonts w:ascii="Times New Roman" w:hAnsi="Times New Roman" w:cs="Times New Roman"/>
            <w:sz w:val="24"/>
            <w:szCs w:val="24"/>
          </w:rPr>
          <w:t>)</w:t>
        </w:r>
      </w:ins>
      <w:r w:rsidR="00604407">
        <w:rPr>
          <w:rFonts w:ascii="Times New Roman" w:hAnsi="Times New Roman" w:cs="Times New Roman"/>
          <w:sz w:val="24"/>
          <w:szCs w:val="24"/>
        </w:rPr>
        <w:t>.</w:t>
      </w:r>
      <w:ins w:id="22" w:author="Julian" w:date="2018-11-14T08:19:00Z">
        <w:r>
          <w:rPr>
            <w:rFonts w:ascii="Times New Roman" w:hAnsi="Times New Roman" w:cs="Times New Roman"/>
            <w:sz w:val="24"/>
            <w:szCs w:val="24"/>
          </w:rPr>
          <w:t xml:space="preserve"> </w:t>
        </w:r>
        <w:r w:rsidRPr="00FB1AAD">
          <w:rPr>
            <w:rFonts w:ascii="Times New Roman" w:hAnsi="Times New Roman" w:cs="Times New Roman"/>
            <w:b/>
            <w:sz w:val="24"/>
            <w:szCs w:val="24"/>
            <w:rPrChange w:id="23" w:author="Julian" w:date="2018-11-14T08:19:00Z">
              <w:rPr>
                <w:rFonts w:ascii="Times New Roman" w:hAnsi="Times New Roman" w:cs="Times New Roman"/>
                <w:sz w:val="24"/>
                <w:szCs w:val="24"/>
              </w:rPr>
            </w:rPrChange>
          </w:rPr>
          <w:t>Purpose:</w:t>
        </w:r>
        <w:r>
          <w:rPr>
            <w:rFonts w:ascii="Times New Roman" w:hAnsi="Times New Roman" w:cs="Times New Roman"/>
            <w:b/>
            <w:sz w:val="24"/>
            <w:szCs w:val="24"/>
          </w:rPr>
          <w:t xml:space="preserve"> </w:t>
        </w:r>
      </w:ins>
      <w:ins w:id="24" w:author="Julian" w:date="2018-11-14T08:20:00Z">
        <w:r w:rsidRPr="00FB1AAD">
          <w:rPr>
            <w:rFonts w:ascii="Times New Roman" w:hAnsi="Times New Roman" w:cs="Times New Roman"/>
            <w:sz w:val="24"/>
            <w:szCs w:val="24"/>
            <w:rPrChange w:id="25" w:author="Julian" w:date="2018-11-14T08:20:00Z">
              <w:rPr>
                <w:rFonts w:ascii="Times New Roman" w:hAnsi="Times New Roman" w:cs="Times New Roman"/>
                <w:b/>
                <w:sz w:val="24"/>
                <w:szCs w:val="24"/>
              </w:rPr>
            </w:rPrChange>
          </w:rPr>
          <w:t xml:space="preserve">Identical to </w:t>
        </w:r>
      </w:ins>
      <w:ins w:id="26" w:author="Julian" w:date="2018-11-14T08:22:00Z">
        <w:r>
          <w:rPr>
            <w:rFonts w:ascii="Times New Roman" w:hAnsi="Times New Roman" w:cs="Times New Roman"/>
            <w:sz w:val="24"/>
            <w:szCs w:val="24"/>
          </w:rPr>
          <w:t>Test 1</w:t>
        </w:r>
      </w:ins>
      <w:ins w:id="27" w:author="Julian" w:date="2018-11-14T08:20:00Z">
        <w:r>
          <w:rPr>
            <w:rFonts w:ascii="Times New Roman" w:hAnsi="Times New Roman" w:cs="Times New Roman"/>
            <w:sz w:val="24"/>
            <w:szCs w:val="24"/>
          </w:rPr>
          <w:t xml:space="preserve"> except that this test will identify whether a wired pseudo-noise source other than that of the noise card results in </w:t>
        </w:r>
      </w:ins>
      <w:ins w:id="28" w:author="Julian" w:date="2018-11-14T08:21:00Z">
        <w:r>
          <w:rPr>
            <w:rFonts w:ascii="Times New Roman" w:hAnsi="Times New Roman" w:cs="Times New Roman"/>
            <w:sz w:val="24"/>
            <w:szCs w:val="24"/>
          </w:rPr>
          <w:t>the expected outcome (i.e. 90 degree phase)</w:t>
        </w:r>
      </w:ins>
      <w:ins w:id="29" w:author="Julian" w:date="2018-11-14T08:22:00Z">
        <w:r>
          <w:rPr>
            <w:rFonts w:ascii="Times New Roman" w:hAnsi="Times New Roman" w:cs="Times New Roman"/>
            <w:sz w:val="24"/>
            <w:szCs w:val="24"/>
          </w:rPr>
          <w:t>, and represents an improvement over the noise card</w:t>
        </w:r>
      </w:ins>
      <w:ins w:id="30" w:author="Julian" w:date="2018-11-14T08:21:00Z">
        <w:r>
          <w:rPr>
            <w:rFonts w:ascii="Times New Roman" w:hAnsi="Times New Roman" w:cs="Times New Roman"/>
            <w:sz w:val="24"/>
            <w:szCs w:val="24"/>
          </w:rPr>
          <w:t>. The use of the wired RF source serves the same purpose as in Test 1.</w:t>
        </w:r>
      </w:ins>
    </w:p>
    <w:p w14:paraId="5EE0C000" w14:textId="421473E2" w:rsidR="00604407" w:rsidRP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 xml:space="preserve">1. Begin the test with the coherent receiver switched to </w:t>
      </w:r>
      <w:r>
        <w:rPr>
          <w:rFonts w:ascii="Times New Roman" w:hAnsi="Times New Roman" w:cs="Times New Roman"/>
          <w:sz w:val="24"/>
          <w:szCs w:val="24"/>
        </w:rPr>
        <w:t>RF inputs connected with a wired CC1310. Make sure the CC1310 is sending noise.</w:t>
      </w:r>
    </w:p>
    <w:p w14:paraId="6F32AC1E" w14:textId="77777777" w:rsidR="00604407" w:rsidRP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2. Cross-correlate the noise received at two RTL SDRs to correct for timing offsets</w:t>
      </w:r>
    </w:p>
    <w:p w14:paraId="15A8FF28" w14:textId="62FF958D" w:rsid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3. Subtract the calculated phase difference to zero.</w:t>
      </w:r>
    </w:p>
    <w:p w14:paraId="02193D7C" w14:textId="6BDB5047" w:rsidR="00604407" w:rsidRPr="00604407" w:rsidRDefault="00604407" w:rsidP="00604407">
      <w:pPr>
        <w:spacing w:after="0"/>
        <w:rPr>
          <w:rFonts w:ascii="Times New Roman" w:hAnsi="Times New Roman" w:cs="Times New Roman"/>
          <w:sz w:val="24"/>
          <w:szCs w:val="24"/>
        </w:rPr>
      </w:pPr>
      <w:r>
        <w:rPr>
          <w:rFonts w:ascii="Times New Roman" w:hAnsi="Times New Roman" w:cs="Times New Roman"/>
          <w:sz w:val="24"/>
          <w:szCs w:val="24"/>
        </w:rPr>
        <w:t xml:space="preserve">            4</w:t>
      </w:r>
      <w:r w:rsidRPr="00604407">
        <w:rPr>
          <w:rFonts w:ascii="Times New Roman" w:hAnsi="Times New Roman" w:cs="Times New Roman"/>
          <w:sz w:val="24"/>
          <w:szCs w:val="24"/>
        </w:rPr>
        <w:t>. Program the CC1310 to send a sinusoidal signal from now on</w:t>
      </w:r>
    </w:p>
    <w:p w14:paraId="0F516605" w14:textId="4E354543" w:rsid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5</w:t>
      </w:r>
      <w:r w:rsidRPr="00604407">
        <w:rPr>
          <w:rFonts w:ascii="Times New Roman" w:hAnsi="Times New Roman" w:cs="Times New Roman"/>
          <w:sz w:val="24"/>
          <w:szCs w:val="24"/>
        </w:rPr>
        <w:t xml:space="preserve">. See if </w:t>
      </w:r>
      <w:r>
        <w:rPr>
          <w:rFonts w:ascii="Times New Roman" w:hAnsi="Times New Roman" w:cs="Times New Roman"/>
          <w:sz w:val="24"/>
          <w:szCs w:val="24"/>
        </w:rPr>
        <w:t>the</w:t>
      </w:r>
      <w:r w:rsidRPr="00604407">
        <w:rPr>
          <w:rFonts w:ascii="Times New Roman" w:hAnsi="Times New Roman" w:cs="Times New Roman"/>
          <w:sz w:val="24"/>
          <w:szCs w:val="24"/>
        </w:rPr>
        <w:t xml:space="preserve"> wired sinusoidal signal source yields zero phase difference and a 90 degree angle of arrival </w:t>
      </w:r>
      <w:r w:rsidR="00F65915">
        <w:rPr>
          <w:rFonts w:ascii="Times New Roman" w:hAnsi="Times New Roman" w:cs="Times New Roman"/>
          <w:sz w:val="24"/>
          <w:szCs w:val="24"/>
        </w:rPr>
        <w:t>(start data recording now).</w:t>
      </w:r>
    </w:p>
    <w:p w14:paraId="5F43D5CD" w14:textId="486E08AB" w:rsidR="00604407" w:rsidRDefault="00604407" w:rsidP="00604407">
      <w:pPr>
        <w:pStyle w:val="ListParagraph"/>
        <w:spacing w:after="0"/>
        <w:rPr>
          <w:rFonts w:ascii="Times New Roman" w:hAnsi="Times New Roman" w:cs="Times New Roman"/>
          <w:sz w:val="24"/>
          <w:szCs w:val="24"/>
        </w:rPr>
      </w:pPr>
    </w:p>
    <w:p w14:paraId="3DDE8987" w14:textId="129C6D8A" w:rsidR="00604407" w:rsidRDefault="00FB1AAD" w:rsidP="00604407">
      <w:pPr>
        <w:pStyle w:val="ListParagraph"/>
        <w:numPr>
          <w:ilvl w:val="0"/>
          <w:numId w:val="1"/>
        </w:numPr>
        <w:spacing w:after="0"/>
        <w:rPr>
          <w:rFonts w:ascii="Times New Roman" w:hAnsi="Times New Roman" w:cs="Times New Roman"/>
          <w:sz w:val="24"/>
          <w:szCs w:val="24"/>
        </w:rPr>
      </w:pPr>
      <w:ins w:id="31" w:author="Julian" w:date="2018-11-14T08:22:00Z">
        <w:r w:rsidRPr="00FB1AAD">
          <w:rPr>
            <w:rFonts w:ascii="Times New Roman" w:hAnsi="Times New Roman" w:cs="Times New Roman"/>
            <w:b/>
            <w:sz w:val="24"/>
            <w:szCs w:val="24"/>
            <w:rPrChange w:id="32" w:author="Julian" w:date="2018-11-14T08:22:00Z">
              <w:rPr>
                <w:rFonts w:ascii="Times New Roman" w:hAnsi="Times New Roman" w:cs="Times New Roman"/>
                <w:sz w:val="24"/>
                <w:szCs w:val="24"/>
              </w:rPr>
            </w:rPrChange>
          </w:rPr>
          <w:t>Test 3:</w:t>
        </w:r>
        <w:r>
          <w:rPr>
            <w:rFonts w:ascii="Times New Roman" w:hAnsi="Times New Roman" w:cs="Times New Roman"/>
            <w:sz w:val="24"/>
            <w:szCs w:val="24"/>
          </w:rPr>
          <w:t xml:space="preserve"> </w:t>
        </w:r>
      </w:ins>
      <w:r w:rsidR="00604407" w:rsidRPr="0031355D">
        <w:rPr>
          <w:rFonts w:ascii="Times New Roman" w:hAnsi="Times New Roman" w:cs="Times New Roman"/>
          <w:sz w:val="24"/>
          <w:szCs w:val="24"/>
        </w:rPr>
        <w:t xml:space="preserve">Wired </w:t>
      </w:r>
      <w:ins w:id="33" w:author="Julian" w:date="2018-11-14T08:23:00Z">
        <w:r>
          <w:rPr>
            <w:rFonts w:ascii="Times New Roman" w:hAnsi="Times New Roman" w:cs="Times New Roman"/>
            <w:sz w:val="24"/>
            <w:szCs w:val="24"/>
          </w:rPr>
          <w:t xml:space="preserve">RF noise and </w:t>
        </w:r>
      </w:ins>
      <w:r w:rsidR="00604407" w:rsidRPr="0031355D">
        <w:rPr>
          <w:rFonts w:ascii="Times New Roman" w:hAnsi="Times New Roman" w:cs="Times New Roman"/>
          <w:sz w:val="24"/>
          <w:szCs w:val="24"/>
        </w:rPr>
        <w:t>signal source</w:t>
      </w:r>
      <w:r w:rsidR="00604407">
        <w:rPr>
          <w:rFonts w:ascii="Times New Roman" w:hAnsi="Times New Roman" w:cs="Times New Roman"/>
          <w:sz w:val="24"/>
          <w:szCs w:val="24"/>
        </w:rPr>
        <w:t xml:space="preserve"> </w:t>
      </w:r>
      <w:ins w:id="34" w:author="Julian" w:date="2018-11-14T08:22:00Z">
        <w:r>
          <w:rPr>
            <w:rFonts w:ascii="Times New Roman" w:hAnsi="Times New Roman" w:cs="Times New Roman"/>
            <w:sz w:val="24"/>
            <w:szCs w:val="24"/>
          </w:rPr>
          <w:t>(</w:t>
        </w:r>
      </w:ins>
      <w:r w:rsidR="00604407">
        <w:rPr>
          <w:rFonts w:ascii="Times New Roman" w:hAnsi="Times New Roman" w:cs="Times New Roman"/>
          <w:sz w:val="24"/>
          <w:szCs w:val="24"/>
        </w:rPr>
        <w:t>II</w:t>
      </w:r>
      <w:ins w:id="35" w:author="Julian" w:date="2018-11-14T08:22:00Z">
        <w:r>
          <w:rPr>
            <w:rFonts w:ascii="Times New Roman" w:hAnsi="Times New Roman" w:cs="Times New Roman"/>
            <w:sz w:val="24"/>
            <w:szCs w:val="24"/>
          </w:rPr>
          <w:t>)</w:t>
        </w:r>
      </w:ins>
      <w:r w:rsidR="00604407">
        <w:rPr>
          <w:rFonts w:ascii="Times New Roman" w:hAnsi="Times New Roman" w:cs="Times New Roman"/>
          <w:sz w:val="24"/>
          <w:szCs w:val="24"/>
        </w:rPr>
        <w:t>.</w:t>
      </w:r>
      <w:ins w:id="36" w:author="Julian" w:date="2018-11-14T08:23:00Z">
        <w:r>
          <w:rPr>
            <w:rFonts w:ascii="Times New Roman" w:hAnsi="Times New Roman" w:cs="Times New Roman"/>
            <w:sz w:val="24"/>
            <w:szCs w:val="24"/>
          </w:rPr>
          <w:t xml:space="preserve"> </w:t>
        </w:r>
        <w:r w:rsidRPr="00FB1AAD">
          <w:rPr>
            <w:rFonts w:ascii="Times New Roman" w:hAnsi="Times New Roman" w:cs="Times New Roman"/>
            <w:b/>
            <w:sz w:val="24"/>
            <w:szCs w:val="24"/>
            <w:rPrChange w:id="37" w:author="Julian" w:date="2018-11-14T08:23:00Z">
              <w:rPr>
                <w:rFonts w:ascii="Times New Roman" w:hAnsi="Times New Roman" w:cs="Times New Roman"/>
                <w:sz w:val="24"/>
                <w:szCs w:val="24"/>
              </w:rPr>
            </w:rPrChange>
          </w:rPr>
          <w:t>Purpose:</w:t>
        </w:r>
        <w:r>
          <w:rPr>
            <w:rFonts w:ascii="Times New Roman" w:hAnsi="Times New Roman" w:cs="Times New Roman"/>
            <w:sz w:val="24"/>
            <w:szCs w:val="24"/>
          </w:rPr>
          <w:t xml:space="preserve"> </w:t>
        </w:r>
        <w:commentRangeStart w:id="38"/>
        <w:commentRangeStart w:id="39"/>
        <w:r>
          <w:rPr>
            <w:rFonts w:ascii="Times New Roman" w:hAnsi="Times New Roman" w:cs="Times New Roman"/>
            <w:sz w:val="24"/>
            <w:szCs w:val="24"/>
          </w:rPr>
          <w:t xml:space="preserve">Determine whether phase calibration </w:t>
        </w:r>
      </w:ins>
      <w:ins w:id="40" w:author="Julian" w:date="2018-11-14T08:25:00Z">
        <w:r w:rsidR="00E64EE5">
          <w:rPr>
            <w:rFonts w:ascii="Times New Roman" w:hAnsi="Times New Roman" w:cs="Times New Roman"/>
            <w:sz w:val="24"/>
            <w:szCs w:val="24"/>
          </w:rPr>
          <w:t>requires a separate signal (i.e. sinusoidal signal) after the bulk offset corrections to achieve true calibration</w:t>
        </w:r>
      </w:ins>
      <w:ins w:id="41" w:author="Julian" w:date="2018-11-14T08:23:00Z">
        <w:r>
          <w:rPr>
            <w:rFonts w:ascii="Times New Roman" w:hAnsi="Times New Roman" w:cs="Times New Roman"/>
            <w:sz w:val="24"/>
            <w:szCs w:val="24"/>
          </w:rPr>
          <w:t>.</w:t>
        </w:r>
      </w:ins>
      <w:commentRangeEnd w:id="38"/>
      <w:ins w:id="42" w:author="Julian" w:date="2018-11-14T08:24:00Z">
        <w:r>
          <w:rPr>
            <w:rStyle w:val="CommentReference"/>
          </w:rPr>
          <w:commentReference w:id="38"/>
        </w:r>
      </w:ins>
      <w:commentRangeEnd w:id="39"/>
      <w:r w:rsidR="00B94C94">
        <w:rPr>
          <w:rStyle w:val="CommentReference"/>
        </w:rPr>
        <w:commentReference w:id="39"/>
      </w:r>
    </w:p>
    <w:p w14:paraId="1D4EC5F4" w14:textId="77777777" w:rsidR="00604407" w:rsidRP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 xml:space="preserve">1. Begin the test with the coherent receiver switched to </w:t>
      </w:r>
      <w:r>
        <w:rPr>
          <w:rFonts w:ascii="Times New Roman" w:hAnsi="Times New Roman" w:cs="Times New Roman"/>
          <w:sz w:val="24"/>
          <w:szCs w:val="24"/>
        </w:rPr>
        <w:t>RF inputs connected with a wired CC1310. Make sure the CC1310 is sending noise.</w:t>
      </w:r>
    </w:p>
    <w:p w14:paraId="720CE72C" w14:textId="18C596CF" w:rsid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2. Cross-correlate the noise received at two RTL SDRs to correct for timing offsets</w:t>
      </w:r>
    </w:p>
    <w:p w14:paraId="6F3746A2" w14:textId="5333846A"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3. Program the CC1310 to send a sinusoidal signal from now on</w:t>
      </w:r>
    </w:p>
    <w:p w14:paraId="740D7266" w14:textId="1381204A"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4</w:t>
      </w:r>
      <w:r w:rsidRPr="00604407">
        <w:rPr>
          <w:rFonts w:ascii="Times New Roman" w:hAnsi="Times New Roman" w:cs="Times New Roman"/>
          <w:sz w:val="24"/>
          <w:szCs w:val="24"/>
        </w:rPr>
        <w:t>. Subtract the calculated phase difference to zero.</w:t>
      </w:r>
    </w:p>
    <w:p w14:paraId="42EAB727" w14:textId="6CAEF660"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5</w:t>
      </w:r>
      <w:r w:rsidRPr="00604407">
        <w:rPr>
          <w:rFonts w:ascii="Times New Roman" w:hAnsi="Times New Roman" w:cs="Times New Roman"/>
          <w:sz w:val="24"/>
          <w:szCs w:val="24"/>
        </w:rPr>
        <w:t xml:space="preserve">. See if </w:t>
      </w:r>
      <w:r>
        <w:rPr>
          <w:rFonts w:ascii="Times New Roman" w:hAnsi="Times New Roman" w:cs="Times New Roman"/>
          <w:sz w:val="24"/>
          <w:szCs w:val="24"/>
        </w:rPr>
        <w:t>the</w:t>
      </w:r>
      <w:r w:rsidRPr="00604407">
        <w:rPr>
          <w:rFonts w:ascii="Times New Roman" w:hAnsi="Times New Roman" w:cs="Times New Roman"/>
          <w:sz w:val="24"/>
          <w:szCs w:val="24"/>
        </w:rPr>
        <w:t xml:space="preserve"> wired sinusoidal signal source yields zero phase difference and a 90 degree angle of arrival </w:t>
      </w:r>
      <w:r w:rsidR="00F65915">
        <w:rPr>
          <w:rFonts w:ascii="Times New Roman" w:hAnsi="Times New Roman" w:cs="Times New Roman"/>
          <w:sz w:val="24"/>
          <w:szCs w:val="24"/>
        </w:rPr>
        <w:t>(start data recording now).</w:t>
      </w:r>
    </w:p>
    <w:p w14:paraId="2B2446D8" w14:textId="77777777" w:rsidR="00604407" w:rsidRPr="00604407" w:rsidRDefault="00604407" w:rsidP="00604407">
      <w:pPr>
        <w:spacing w:after="0"/>
        <w:rPr>
          <w:rFonts w:ascii="Times New Roman" w:hAnsi="Times New Roman" w:cs="Times New Roman"/>
          <w:sz w:val="24"/>
          <w:szCs w:val="24"/>
        </w:rPr>
      </w:pPr>
    </w:p>
    <w:p w14:paraId="68A2579F" w14:textId="72512A10" w:rsidR="00870BE7" w:rsidRDefault="00E64EE5" w:rsidP="0031355D">
      <w:pPr>
        <w:pStyle w:val="ListParagraph"/>
        <w:numPr>
          <w:ilvl w:val="0"/>
          <w:numId w:val="1"/>
        </w:numPr>
        <w:spacing w:after="0"/>
        <w:rPr>
          <w:rFonts w:ascii="Times New Roman" w:hAnsi="Times New Roman" w:cs="Times New Roman"/>
          <w:sz w:val="24"/>
          <w:szCs w:val="24"/>
        </w:rPr>
      </w:pPr>
      <w:ins w:id="43" w:author="Julian" w:date="2018-11-14T08:27:00Z">
        <w:r w:rsidRPr="00E64EE5">
          <w:rPr>
            <w:rFonts w:ascii="Times New Roman" w:hAnsi="Times New Roman" w:cs="Times New Roman"/>
            <w:b/>
            <w:sz w:val="24"/>
            <w:szCs w:val="24"/>
            <w:rPrChange w:id="44" w:author="Julian" w:date="2018-11-14T08:27:00Z">
              <w:rPr>
                <w:rFonts w:ascii="Times New Roman" w:hAnsi="Times New Roman" w:cs="Times New Roman"/>
                <w:sz w:val="24"/>
                <w:szCs w:val="24"/>
              </w:rPr>
            </w:rPrChange>
          </w:rPr>
          <w:t>Test 4:</w:t>
        </w:r>
        <w:r>
          <w:rPr>
            <w:rFonts w:ascii="Times New Roman" w:hAnsi="Times New Roman" w:cs="Times New Roman"/>
            <w:sz w:val="24"/>
            <w:szCs w:val="24"/>
          </w:rPr>
          <w:t xml:space="preserve"> </w:t>
        </w:r>
      </w:ins>
      <w:r w:rsidR="00870BE7" w:rsidRPr="0031355D">
        <w:rPr>
          <w:rFonts w:ascii="Times New Roman" w:hAnsi="Times New Roman" w:cs="Times New Roman"/>
          <w:sz w:val="24"/>
          <w:szCs w:val="24"/>
        </w:rPr>
        <w:t>Beacon</w:t>
      </w:r>
      <w:r w:rsidR="00604407">
        <w:rPr>
          <w:rFonts w:ascii="Times New Roman" w:hAnsi="Times New Roman" w:cs="Times New Roman"/>
          <w:sz w:val="24"/>
          <w:szCs w:val="24"/>
        </w:rPr>
        <w:t xml:space="preserve"> </w:t>
      </w:r>
      <w:ins w:id="45" w:author="Julian" w:date="2018-11-14T08:27:00Z">
        <w:r>
          <w:rPr>
            <w:rFonts w:ascii="Times New Roman" w:hAnsi="Times New Roman" w:cs="Times New Roman"/>
            <w:sz w:val="24"/>
            <w:szCs w:val="24"/>
          </w:rPr>
          <w:t>(</w:t>
        </w:r>
      </w:ins>
      <w:r w:rsidR="00604407">
        <w:rPr>
          <w:rFonts w:ascii="Times New Roman" w:hAnsi="Times New Roman" w:cs="Times New Roman"/>
          <w:sz w:val="24"/>
          <w:szCs w:val="24"/>
        </w:rPr>
        <w:t>I</w:t>
      </w:r>
      <w:ins w:id="46" w:author="Julian" w:date="2018-11-14T08:27:00Z">
        <w:r>
          <w:rPr>
            <w:rFonts w:ascii="Times New Roman" w:hAnsi="Times New Roman" w:cs="Times New Roman"/>
            <w:sz w:val="24"/>
            <w:szCs w:val="24"/>
          </w:rPr>
          <w:t>)</w:t>
        </w:r>
      </w:ins>
      <w:r w:rsidR="00604407">
        <w:rPr>
          <w:rFonts w:ascii="Times New Roman" w:hAnsi="Times New Roman" w:cs="Times New Roman"/>
          <w:sz w:val="24"/>
          <w:szCs w:val="24"/>
        </w:rPr>
        <w:t>.</w:t>
      </w:r>
      <w:ins w:id="47" w:author="Julian" w:date="2018-11-14T08:27:00Z">
        <w:r>
          <w:rPr>
            <w:rFonts w:ascii="Times New Roman" w:hAnsi="Times New Roman" w:cs="Times New Roman"/>
            <w:sz w:val="24"/>
            <w:szCs w:val="24"/>
          </w:rPr>
          <w:t xml:space="preserve"> </w:t>
        </w:r>
        <w:r w:rsidRPr="00E64EE5">
          <w:rPr>
            <w:rFonts w:ascii="Times New Roman" w:hAnsi="Times New Roman" w:cs="Times New Roman"/>
            <w:b/>
            <w:sz w:val="24"/>
            <w:szCs w:val="24"/>
            <w:rPrChange w:id="48" w:author="Julian" w:date="2018-11-14T08:27:00Z">
              <w:rPr>
                <w:rFonts w:ascii="Times New Roman" w:hAnsi="Times New Roman" w:cs="Times New Roman"/>
                <w:sz w:val="24"/>
                <w:szCs w:val="24"/>
              </w:rPr>
            </w:rPrChange>
          </w:rPr>
          <w:t>Purpose:</w:t>
        </w:r>
        <w:r>
          <w:rPr>
            <w:rFonts w:ascii="Times New Roman" w:hAnsi="Times New Roman" w:cs="Times New Roman"/>
            <w:b/>
            <w:sz w:val="24"/>
            <w:szCs w:val="24"/>
          </w:rPr>
          <w:t xml:space="preserve"> </w:t>
        </w:r>
      </w:ins>
      <w:ins w:id="49" w:author="Julian" w:date="2018-11-14T08:30:00Z">
        <w:r>
          <w:rPr>
            <w:rFonts w:ascii="Times New Roman" w:hAnsi="Times New Roman" w:cs="Times New Roman"/>
            <w:sz w:val="24"/>
            <w:szCs w:val="24"/>
          </w:rPr>
          <w:t>Determine whether an unwired beacon transmitter (</w:t>
        </w:r>
      </w:ins>
      <w:ins w:id="50" w:author="Julian" w:date="2018-11-14T08:31:00Z">
        <w:r>
          <w:rPr>
            <w:rFonts w:ascii="Times New Roman" w:hAnsi="Times New Roman" w:cs="Times New Roman"/>
            <w:sz w:val="24"/>
            <w:szCs w:val="24"/>
          </w:rPr>
          <w:t xml:space="preserve">sending </w:t>
        </w:r>
      </w:ins>
      <w:ins w:id="51" w:author="Julian" w:date="2018-11-14T08:30:00Z">
        <w:r>
          <w:rPr>
            <w:rFonts w:ascii="Times New Roman" w:hAnsi="Times New Roman" w:cs="Times New Roman"/>
            <w:sz w:val="24"/>
            <w:szCs w:val="24"/>
          </w:rPr>
          <w:t>both noise and phase</w:t>
        </w:r>
      </w:ins>
      <w:ins w:id="52" w:author="Julian" w:date="2018-11-14T08:31:00Z">
        <w:r>
          <w:rPr>
            <w:rFonts w:ascii="Times New Roman" w:hAnsi="Times New Roman" w:cs="Times New Roman"/>
            <w:sz w:val="24"/>
            <w:szCs w:val="24"/>
          </w:rPr>
          <w:t xml:space="preserve"> signals</w:t>
        </w:r>
      </w:ins>
      <w:ins w:id="53" w:author="Julian" w:date="2018-11-14T08:30:00Z">
        <w:r>
          <w:rPr>
            <w:rFonts w:ascii="Times New Roman" w:hAnsi="Times New Roman" w:cs="Times New Roman"/>
            <w:sz w:val="24"/>
            <w:szCs w:val="24"/>
          </w:rPr>
          <w:t>)</w:t>
        </w:r>
      </w:ins>
      <w:ins w:id="54" w:author="Julian" w:date="2018-11-14T08:31:00Z">
        <w:r>
          <w:rPr>
            <w:rFonts w:ascii="Times New Roman" w:hAnsi="Times New Roman" w:cs="Times New Roman"/>
            <w:sz w:val="24"/>
            <w:szCs w:val="24"/>
          </w:rPr>
          <w:t xml:space="preserve"> results in correct phase offset and AOA calculation. Compare results of Test 4 with those of 1-3 to assess whether the primary problem lies in the use of wired </w:t>
        </w:r>
      </w:ins>
      <w:ins w:id="55" w:author="Julian" w:date="2018-11-14T08:32:00Z">
        <w:r>
          <w:rPr>
            <w:rFonts w:ascii="Times New Roman" w:hAnsi="Times New Roman" w:cs="Times New Roman"/>
            <w:sz w:val="24"/>
            <w:szCs w:val="24"/>
          </w:rPr>
          <w:t xml:space="preserve">versus unwired bulk offset and phase </w:t>
        </w:r>
      </w:ins>
      <w:ins w:id="56" w:author="Julian" w:date="2018-11-14T08:33:00Z">
        <w:r>
          <w:rPr>
            <w:rFonts w:ascii="Times New Roman" w:hAnsi="Times New Roman" w:cs="Times New Roman"/>
            <w:sz w:val="24"/>
            <w:szCs w:val="24"/>
          </w:rPr>
          <w:t xml:space="preserve">calibration </w:t>
        </w:r>
      </w:ins>
      <w:ins w:id="57" w:author="Julian" w:date="2018-11-14T08:32:00Z">
        <w:r>
          <w:rPr>
            <w:rFonts w:ascii="Times New Roman" w:hAnsi="Times New Roman" w:cs="Times New Roman"/>
            <w:sz w:val="24"/>
            <w:szCs w:val="24"/>
          </w:rPr>
          <w:t>signals.</w:t>
        </w:r>
      </w:ins>
    </w:p>
    <w:p w14:paraId="05A3CDA7" w14:textId="3E6BD4DE" w:rsidR="00604407" w:rsidRPr="00604407" w:rsidRDefault="00604407" w:rsidP="00604407">
      <w:pPr>
        <w:pStyle w:val="ListParagraph"/>
        <w:spacing w:after="0"/>
        <w:rPr>
          <w:rFonts w:ascii="Times New Roman" w:hAnsi="Times New Roman" w:cs="Times New Roman"/>
          <w:sz w:val="24"/>
          <w:szCs w:val="24"/>
        </w:rPr>
      </w:pPr>
      <w:commentRangeStart w:id="58"/>
      <w:commentRangeStart w:id="59"/>
      <w:commentRangeStart w:id="60"/>
      <w:commentRangeStart w:id="61"/>
      <w:r w:rsidRPr="00604407">
        <w:rPr>
          <w:rFonts w:ascii="Times New Roman" w:hAnsi="Times New Roman" w:cs="Times New Roman"/>
          <w:sz w:val="24"/>
          <w:szCs w:val="24"/>
        </w:rPr>
        <w:t xml:space="preserve">1. Begin the test with the coherent receiver switched to </w:t>
      </w:r>
      <w:r>
        <w:rPr>
          <w:rFonts w:ascii="Times New Roman" w:hAnsi="Times New Roman" w:cs="Times New Roman"/>
          <w:sz w:val="24"/>
          <w:szCs w:val="24"/>
        </w:rPr>
        <w:t>RF inputs connected to antennas. Make sure the unwired CC1310 is sending noise.</w:t>
      </w:r>
      <w:commentRangeEnd w:id="58"/>
      <w:r w:rsidR="00E64EE5">
        <w:rPr>
          <w:rStyle w:val="CommentReference"/>
        </w:rPr>
        <w:commentReference w:id="58"/>
      </w:r>
      <w:commentRangeEnd w:id="59"/>
      <w:commentRangeEnd w:id="60"/>
      <w:commentRangeEnd w:id="61"/>
      <w:r w:rsidR="00B94C94">
        <w:rPr>
          <w:rStyle w:val="CommentReference"/>
        </w:rPr>
        <w:commentReference w:id="59"/>
      </w:r>
      <w:r w:rsidR="00E64EE5">
        <w:rPr>
          <w:rStyle w:val="CommentReference"/>
        </w:rPr>
        <w:commentReference w:id="60"/>
      </w:r>
      <w:r w:rsidR="009744B1">
        <w:rPr>
          <w:rStyle w:val="CommentReference"/>
        </w:rPr>
        <w:commentReference w:id="61"/>
      </w:r>
    </w:p>
    <w:p w14:paraId="78153B3C" w14:textId="77777777" w:rsid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2. Cross-correlate the noise received at two RTL SDRs to correct for timing offsets</w:t>
      </w:r>
    </w:p>
    <w:p w14:paraId="618E5625" w14:textId="51797DCA"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3. Program the CC1310 to send a sinusoidal signal from now on </w:t>
      </w:r>
    </w:p>
    <w:p w14:paraId="2C8BB245" w14:textId="77777777"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4</w:t>
      </w:r>
      <w:r w:rsidRPr="00604407">
        <w:rPr>
          <w:rFonts w:ascii="Times New Roman" w:hAnsi="Times New Roman" w:cs="Times New Roman"/>
          <w:sz w:val="24"/>
          <w:szCs w:val="24"/>
        </w:rPr>
        <w:t>. Subtract the calculated phase difference to zero.</w:t>
      </w:r>
    </w:p>
    <w:p w14:paraId="0642B8F7" w14:textId="0F2EB551" w:rsid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5</w:t>
      </w:r>
      <w:r w:rsidRPr="00604407">
        <w:rPr>
          <w:rFonts w:ascii="Times New Roman" w:hAnsi="Times New Roman" w:cs="Times New Roman"/>
          <w:sz w:val="24"/>
          <w:szCs w:val="24"/>
        </w:rPr>
        <w:t xml:space="preserve">. See if </w:t>
      </w:r>
      <w:r>
        <w:rPr>
          <w:rFonts w:ascii="Times New Roman" w:hAnsi="Times New Roman" w:cs="Times New Roman"/>
          <w:sz w:val="24"/>
          <w:szCs w:val="24"/>
        </w:rPr>
        <w:t>the</w:t>
      </w:r>
      <w:r w:rsidRPr="00604407">
        <w:rPr>
          <w:rFonts w:ascii="Times New Roman" w:hAnsi="Times New Roman" w:cs="Times New Roman"/>
          <w:sz w:val="24"/>
          <w:szCs w:val="24"/>
        </w:rPr>
        <w:t xml:space="preserve"> sinusoidal signal yields zero phase difference and a 90 degree angle of arrival </w:t>
      </w:r>
      <w:r w:rsidR="00F65915">
        <w:rPr>
          <w:rFonts w:ascii="Times New Roman" w:hAnsi="Times New Roman" w:cs="Times New Roman"/>
          <w:sz w:val="24"/>
          <w:szCs w:val="24"/>
        </w:rPr>
        <w:t>(start data recording now).</w:t>
      </w:r>
    </w:p>
    <w:p w14:paraId="717C8ECC" w14:textId="77777777" w:rsidR="00F65915" w:rsidRDefault="00F65915" w:rsidP="00604407">
      <w:pPr>
        <w:pStyle w:val="ListParagraph"/>
        <w:spacing w:after="0"/>
        <w:rPr>
          <w:rFonts w:ascii="Times New Roman" w:hAnsi="Times New Roman" w:cs="Times New Roman"/>
          <w:sz w:val="24"/>
          <w:szCs w:val="24"/>
        </w:rPr>
      </w:pPr>
    </w:p>
    <w:p w14:paraId="61D6E73F" w14:textId="4733357F" w:rsidR="00604407" w:rsidRDefault="00E64EE5" w:rsidP="00604407">
      <w:pPr>
        <w:pStyle w:val="ListParagraph"/>
        <w:numPr>
          <w:ilvl w:val="0"/>
          <w:numId w:val="1"/>
        </w:numPr>
        <w:spacing w:after="0"/>
        <w:rPr>
          <w:rFonts w:ascii="Times New Roman" w:hAnsi="Times New Roman" w:cs="Times New Roman"/>
          <w:sz w:val="24"/>
          <w:szCs w:val="24"/>
        </w:rPr>
      </w:pPr>
      <w:commentRangeStart w:id="62"/>
      <w:commentRangeStart w:id="63"/>
      <w:commentRangeStart w:id="64"/>
      <w:commentRangeStart w:id="65"/>
      <w:ins w:id="66" w:author="Julian" w:date="2018-11-14T08:34:00Z">
        <w:r w:rsidRPr="00E64EE5">
          <w:rPr>
            <w:rFonts w:ascii="Times New Roman" w:hAnsi="Times New Roman" w:cs="Times New Roman"/>
            <w:b/>
            <w:sz w:val="24"/>
            <w:szCs w:val="24"/>
            <w:rPrChange w:id="67" w:author="Julian" w:date="2018-11-14T08:34:00Z">
              <w:rPr>
                <w:rFonts w:ascii="Times New Roman" w:hAnsi="Times New Roman" w:cs="Times New Roman"/>
                <w:sz w:val="24"/>
                <w:szCs w:val="24"/>
              </w:rPr>
            </w:rPrChange>
          </w:rPr>
          <w:t>Test 5:</w:t>
        </w:r>
        <w:r>
          <w:rPr>
            <w:rFonts w:ascii="Times New Roman" w:hAnsi="Times New Roman" w:cs="Times New Roman"/>
            <w:sz w:val="24"/>
            <w:szCs w:val="24"/>
          </w:rPr>
          <w:t xml:space="preserve"> </w:t>
        </w:r>
      </w:ins>
      <w:r w:rsidR="00604407" w:rsidRPr="0031355D">
        <w:rPr>
          <w:rFonts w:ascii="Times New Roman" w:hAnsi="Times New Roman" w:cs="Times New Roman"/>
          <w:sz w:val="24"/>
          <w:szCs w:val="24"/>
        </w:rPr>
        <w:t>Beacon</w:t>
      </w:r>
      <w:r w:rsidR="00604407">
        <w:rPr>
          <w:rFonts w:ascii="Times New Roman" w:hAnsi="Times New Roman" w:cs="Times New Roman"/>
          <w:sz w:val="24"/>
          <w:szCs w:val="24"/>
        </w:rPr>
        <w:t xml:space="preserve"> </w:t>
      </w:r>
      <w:ins w:id="68" w:author="Julian" w:date="2018-11-14T08:35:00Z">
        <w:r>
          <w:rPr>
            <w:rFonts w:ascii="Times New Roman" w:hAnsi="Times New Roman" w:cs="Times New Roman"/>
            <w:sz w:val="24"/>
            <w:szCs w:val="24"/>
          </w:rPr>
          <w:t>(</w:t>
        </w:r>
      </w:ins>
      <w:r w:rsidR="00604407">
        <w:rPr>
          <w:rFonts w:ascii="Times New Roman" w:hAnsi="Times New Roman" w:cs="Times New Roman"/>
          <w:sz w:val="24"/>
          <w:szCs w:val="24"/>
        </w:rPr>
        <w:t>II</w:t>
      </w:r>
      <w:ins w:id="69" w:author="Julian" w:date="2018-11-14T08:35:00Z">
        <w:r>
          <w:rPr>
            <w:rFonts w:ascii="Times New Roman" w:hAnsi="Times New Roman" w:cs="Times New Roman"/>
            <w:sz w:val="24"/>
            <w:szCs w:val="24"/>
          </w:rPr>
          <w:t>)</w:t>
        </w:r>
      </w:ins>
      <w:r w:rsidR="00604407">
        <w:rPr>
          <w:rFonts w:ascii="Times New Roman" w:hAnsi="Times New Roman" w:cs="Times New Roman"/>
          <w:sz w:val="24"/>
          <w:szCs w:val="24"/>
        </w:rPr>
        <w:t>.</w:t>
      </w:r>
      <w:ins w:id="70" w:author="Julian" w:date="2018-11-14T08:35:00Z">
        <w:r>
          <w:rPr>
            <w:rFonts w:ascii="Times New Roman" w:hAnsi="Times New Roman" w:cs="Times New Roman"/>
            <w:sz w:val="24"/>
            <w:szCs w:val="24"/>
          </w:rPr>
          <w:t xml:space="preserve"> </w:t>
        </w:r>
        <w:r w:rsidRPr="00E64EE5">
          <w:rPr>
            <w:rFonts w:ascii="Times New Roman" w:hAnsi="Times New Roman" w:cs="Times New Roman"/>
            <w:b/>
            <w:sz w:val="24"/>
            <w:szCs w:val="24"/>
            <w:rPrChange w:id="71" w:author="Julian" w:date="2018-11-14T08:35:00Z">
              <w:rPr>
                <w:rFonts w:ascii="Times New Roman" w:hAnsi="Times New Roman" w:cs="Times New Roman"/>
                <w:sz w:val="24"/>
                <w:szCs w:val="24"/>
              </w:rPr>
            </w:rPrChange>
          </w:rPr>
          <w:t>Purpose:</w:t>
        </w:r>
        <w:r>
          <w:rPr>
            <w:rFonts w:ascii="Times New Roman" w:hAnsi="Times New Roman" w:cs="Times New Roman"/>
            <w:b/>
            <w:sz w:val="24"/>
            <w:szCs w:val="24"/>
          </w:rPr>
          <w:t xml:space="preserve"> </w:t>
        </w:r>
        <w:r w:rsidR="00504411">
          <w:rPr>
            <w:rFonts w:ascii="Times New Roman" w:hAnsi="Times New Roman" w:cs="Times New Roman"/>
            <w:sz w:val="24"/>
            <w:szCs w:val="24"/>
          </w:rPr>
          <w:t>Determine whether unwired beacon sending only noise is sufficient for both bulk offset and phase offset calibration. Compare result with Test 4; if results are similar the</w:t>
        </w:r>
      </w:ins>
      <w:ins w:id="72" w:author="Julian" w:date="2018-11-14T08:36:00Z">
        <w:r w:rsidR="00504411">
          <w:rPr>
            <w:rFonts w:ascii="Times New Roman" w:hAnsi="Times New Roman" w:cs="Times New Roman"/>
            <w:sz w:val="24"/>
            <w:szCs w:val="24"/>
          </w:rPr>
          <w:t>re is no</w:t>
        </w:r>
      </w:ins>
      <w:ins w:id="73" w:author="Julian" w:date="2018-11-14T08:35:00Z">
        <w:r w:rsidR="00504411">
          <w:rPr>
            <w:rFonts w:ascii="Times New Roman" w:hAnsi="Times New Roman" w:cs="Times New Roman"/>
            <w:sz w:val="24"/>
            <w:szCs w:val="24"/>
          </w:rPr>
          <w:t xml:space="preserve"> need for a sinusoidal </w:t>
        </w:r>
      </w:ins>
      <w:ins w:id="74" w:author="Julian" w:date="2018-11-14T08:36:00Z">
        <w:r w:rsidR="00504411">
          <w:rPr>
            <w:rFonts w:ascii="Times New Roman" w:hAnsi="Times New Roman" w:cs="Times New Roman"/>
            <w:sz w:val="24"/>
            <w:szCs w:val="24"/>
          </w:rPr>
          <w:t xml:space="preserve">beacon </w:t>
        </w:r>
      </w:ins>
      <w:ins w:id="75" w:author="Julian" w:date="2018-11-14T08:35:00Z">
        <w:r w:rsidR="00504411">
          <w:rPr>
            <w:rFonts w:ascii="Times New Roman" w:hAnsi="Times New Roman" w:cs="Times New Roman"/>
            <w:sz w:val="24"/>
            <w:szCs w:val="24"/>
          </w:rPr>
          <w:t xml:space="preserve">signal, only a noise </w:t>
        </w:r>
      </w:ins>
      <w:ins w:id="76" w:author="Julian" w:date="2018-11-14T08:36:00Z">
        <w:r w:rsidR="00504411">
          <w:rPr>
            <w:rFonts w:ascii="Times New Roman" w:hAnsi="Times New Roman" w:cs="Times New Roman"/>
            <w:sz w:val="24"/>
            <w:szCs w:val="24"/>
          </w:rPr>
          <w:t>source beacon</w:t>
        </w:r>
        <w:commentRangeEnd w:id="62"/>
        <w:r w:rsidR="00504411">
          <w:rPr>
            <w:rStyle w:val="CommentReference"/>
          </w:rPr>
          <w:commentReference w:id="62"/>
        </w:r>
      </w:ins>
      <w:commentRangeEnd w:id="63"/>
      <w:r w:rsidR="00B94C94">
        <w:rPr>
          <w:rStyle w:val="CommentReference"/>
        </w:rPr>
        <w:commentReference w:id="63"/>
      </w:r>
      <w:commentRangeEnd w:id="64"/>
      <w:r w:rsidR="00C66481">
        <w:rPr>
          <w:rStyle w:val="CommentReference"/>
        </w:rPr>
        <w:commentReference w:id="64"/>
      </w:r>
      <w:commentRangeEnd w:id="65"/>
      <w:r w:rsidR="0062782D">
        <w:rPr>
          <w:rStyle w:val="CommentReference"/>
        </w:rPr>
        <w:commentReference w:id="65"/>
      </w:r>
      <w:ins w:id="77" w:author="Julian" w:date="2018-11-14T08:35:00Z">
        <w:r w:rsidR="00504411">
          <w:rPr>
            <w:rFonts w:ascii="Times New Roman" w:hAnsi="Times New Roman" w:cs="Times New Roman"/>
            <w:sz w:val="24"/>
            <w:szCs w:val="24"/>
          </w:rPr>
          <w:t>.</w:t>
        </w:r>
      </w:ins>
    </w:p>
    <w:p w14:paraId="0C723F52" w14:textId="013A1717" w:rsidR="00604407" w:rsidRP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 xml:space="preserve">1. Begin the test with the coherent receiver switched to </w:t>
      </w:r>
      <w:r>
        <w:rPr>
          <w:rFonts w:ascii="Times New Roman" w:hAnsi="Times New Roman" w:cs="Times New Roman"/>
          <w:sz w:val="24"/>
          <w:szCs w:val="24"/>
        </w:rPr>
        <w:t>RF inputs connected to antennas. Make sure the unwired CC1310 is sending noise.</w:t>
      </w:r>
    </w:p>
    <w:p w14:paraId="15F3E1B1" w14:textId="77777777" w:rsidR="00604407" w:rsidRDefault="00604407" w:rsidP="00604407">
      <w:pPr>
        <w:pStyle w:val="ListParagraph"/>
        <w:spacing w:after="0"/>
        <w:rPr>
          <w:rFonts w:ascii="Times New Roman" w:hAnsi="Times New Roman" w:cs="Times New Roman"/>
          <w:sz w:val="24"/>
          <w:szCs w:val="24"/>
        </w:rPr>
      </w:pPr>
      <w:r w:rsidRPr="00604407">
        <w:rPr>
          <w:rFonts w:ascii="Times New Roman" w:hAnsi="Times New Roman" w:cs="Times New Roman"/>
          <w:sz w:val="24"/>
          <w:szCs w:val="24"/>
        </w:rPr>
        <w:t>2. Cross-correlate the noise received at two RTL SDRs to correct for timing offsets</w:t>
      </w:r>
    </w:p>
    <w:p w14:paraId="4825FFEB" w14:textId="3336308C"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3. </w:t>
      </w:r>
      <w:r w:rsidRPr="00604407">
        <w:rPr>
          <w:rFonts w:ascii="Times New Roman" w:hAnsi="Times New Roman" w:cs="Times New Roman"/>
          <w:sz w:val="24"/>
          <w:szCs w:val="24"/>
        </w:rPr>
        <w:t>Subtract the calculated phase difference to zero.</w:t>
      </w:r>
    </w:p>
    <w:p w14:paraId="74D7B22F" w14:textId="49E361CC"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4</w:t>
      </w:r>
      <w:r w:rsidRPr="00604407">
        <w:rPr>
          <w:rFonts w:ascii="Times New Roman" w:hAnsi="Times New Roman" w:cs="Times New Roman"/>
          <w:sz w:val="24"/>
          <w:szCs w:val="24"/>
        </w:rPr>
        <w:t xml:space="preserve">. </w:t>
      </w:r>
      <w:r>
        <w:rPr>
          <w:rFonts w:ascii="Times New Roman" w:hAnsi="Times New Roman" w:cs="Times New Roman"/>
          <w:sz w:val="24"/>
          <w:szCs w:val="24"/>
        </w:rPr>
        <w:t xml:space="preserve">Program the CC1310 to send a sinusoidal signal from now on </w:t>
      </w:r>
    </w:p>
    <w:p w14:paraId="11DBB0C9" w14:textId="0DEEA265" w:rsidR="00604407" w:rsidRPr="00604407" w:rsidRDefault="00604407" w:rsidP="00604407">
      <w:pPr>
        <w:pStyle w:val="ListParagraph"/>
        <w:spacing w:after="0"/>
        <w:rPr>
          <w:rFonts w:ascii="Times New Roman" w:hAnsi="Times New Roman" w:cs="Times New Roman"/>
          <w:sz w:val="24"/>
          <w:szCs w:val="24"/>
        </w:rPr>
      </w:pPr>
      <w:r>
        <w:rPr>
          <w:rFonts w:ascii="Times New Roman" w:hAnsi="Times New Roman" w:cs="Times New Roman"/>
          <w:sz w:val="24"/>
          <w:szCs w:val="24"/>
        </w:rPr>
        <w:t>5</w:t>
      </w:r>
      <w:r w:rsidRPr="00604407">
        <w:rPr>
          <w:rFonts w:ascii="Times New Roman" w:hAnsi="Times New Roman" w:cs="Times New Roman"/>
          <w:sz w:val="24"/>
          <w:szCs w:val="24"/>
        </w:rPr>
        <w:t xml:space="preserve">. See if </w:t>
      </w:r>
      <w:r>
        <w:rPr>
          <w:rFonts w:ascii="Times New Roman" w:hAnsi="Times New Roman" w:cs="Times New Roman"/>
          <w:sz w:val="24"/>
          <w:szCs w:val="24"/>
        </w:rPr>
        <w:t>the</w:t>
      </w:r>
      <w:r w:rsidRPr="00604407">
        <w:rPr>
          <w:rFonts w:ascii="Times New Roman" w:hAnsi="Times New Roman" w:cs="Times New Roman"/>
          <w:sz w:val="24"/>
          <w:szCs w:val="24"/>
        </w:rPr>
        <w:t xml:space="preserve"> sinusoidal signal yields zero phase difference and a </w:t>
      </w:r>
      <w:proofErr w:type="gramStart"/>
      <w:r w:rsidRPr="00604407">
        <w:rPr>
          <w:rFonts w:ascii="Times New Roman" w:hAnsi="Times New Roman" w:cs="Times New Roman"/>
          <w:sz w:val="24"/>
          <w:szCs w:val="24"/>
        </w:rPr>
        <w:t>90 degree</w:t>
      </w:r>
      <w:proofErr w:type="gramEnd"/>
      <w:r w:rsidRPr="00604407">
        <w:rPr>
          <w:rFonts w:ascii="Times New Roman" w:hAnsi="Times New Roman" w:cs="Times New Roman"/>
          <w:sz w:val="24"/>
          <w:szCs w:val="24"/>
        </w:rPr>
        <w:t xml:space="preserve"> angle of arrival </w:t>
      </w:r>
      <w:r w:rsidR="00F65915">
        <w:rPr>
          <w:rFonts w:ascii="Times New Roman" w:hAnsi="Times New Roman" w:cs="Times New Roman"/>
          <w:sz w:val="24"/>
          <w:szCs w:val="24"/>
        </w:rPr>
        <w:t>(start data recording now).</w:t>
      </w:r>
    </w:p>
    <w:p w14:paraId="076D42AE" w14:textId="3A03AA34" w:rsidR="00604407" w:rsidRDefault="00604407" w:rsidP="00604407">
      <w:pPr>
        <w:spacing w:after="0"/>
        <w:rPr>
          <w:ins w:id="78" w:author="Russell" w:date="2018-12-14T22:44:00Z"/>
          <w:rFonts w:ascii="Times New Roman" w:hAnsi="Times New Roman" w:cs="Times New Roman"/>
          <w:sz w:val="24"/>
          <w:szCs w:val="24"/>
        </w:rPr>
      </w:pPr>
    </w:p>
    <w:p w14:paraId="39A56648" w14:textId="673DC52C" w:rsidR="00F06EDF" w:rsidRDefault="00F06EDF" w:rsidP="00604407">
      <w:pPr>
        <w:spacing w:after="0"/>
        <w:rPr>
          <w:ins w:id="79" w:author="Russell" w:date="2018-12-14T22:45:00Z"/>
          <w:rFonts w:ascii="Times New Roman" w:hAnsi="Times New Roman" w:cs="Times New Roman"/>
          <w:sz w:val="24"/>
          <w:szCs w:val="24"/>
        </w:rPr>
      </w:pPr>
      <w:ins w:id="80" w:author="Russell" w:date="2018-12-14T22:44:00Z">
        <w:r>
          <w:rPr>
            <w:rFonts w:ascii="Times New Roman" w:hAnsi="Times New Roman" w:cs="Times New Roman"/>
            <w:sz w:val="24"/>
            <w:szCs w:val="24"/>
          </w:rPr>
          <w:tab/>
          <w:t>Test 6: Be</w:t>
        </w:r>
      </w:ins>
      <w:ins w:id="81" w:author="Russell" w:date="2018-12-14T22:45:00Z">
        <w:r w:rsidR="00193998">
          <w:rPr>
            <w:rFonts w:ascii="Times New Roman" w:hAnsi="Times New Roman" w:cs="Times New Roman"/>
            <w:sz w:val="24"/>
            <w:szCs w:val="24"/>
          </w:rPr>
          <w:t>acon (III)</w:t>
        </w:r>
      </w:ins>
    </w:p>
    <w:p w14:paraId="7B229A4B" w14:textId="43470B5B" w:rsidR="00193998" w:rsidRPr="00604407" w:rsidRDefault="00193998" w:rsidP="00193998">
      <w:pPr>
        <w:pStyle w:val="ListParagraph"/>
        <w:spacing w:after="0"/>
        <w:rPr>
          <w:ins w:id="82" w:author="Russell" w:date="2018-12-14T22:45:00Z"/>
          <w:rFonts w:ascii="Times New Roman" w:hAnsi="Times New Roman" w:cs="Times New Roman"/>
          <w:sz w:val="24"/>
          <w:szCs w:val="24"/>
        </w:rPr>
      </w:pPr>
      <w:ins w:id="83" w:author="Russell" w:date="2018-12-14T22:45:00Z">
        <w:r w:rsidRPr="00604407">
          <w:rPr>
            <w:rFonts w:ascii="Times New Roman" w:hAnsi="Times New Roman" w:cs="Times New Roman"/>
            <w:sz w:val="24"/>
            <w:szCs w:val="24"/>
          </w:rPr>
          <w:t xml:space="preserve">1. Begin the test with the coherent receiver switched to </w:t>
        </w:r>
        <w:r>
          <w:rPr>
            <w:rFonts w:ascii="Times New Roman" w:hAnsi="Times New Roman" w:cs="Times New Roman"/>
            <w:sz w:val="24"/>
            <w:szCs w:val="24"/>
          </w:rPr>
          <w:t xml:space="preserve">RF inputs connected to </w:t>
        </w:r>
      </w:ins>
      <w:ins w:id="84" w:author="Russell" w:date="2018-12-14T22:46:00Z">
        <w:r>
          <w:rPr>
            <w:rFonts w:ascii="Times New Roman" w:hAnsi="Times New Roman" w:cs="Times New Roman"/>
            <w:sz w:val="24"/>
            <w:szCs w:val="24"/>
          </w:rPr>
          <w:t>the noise card</w:t>
        </w:r>
      </w:ins>
      <w:ins w:id="85" w:author="Russell" w:date="2018-12-14T22:45:00Z">
        <w:r>
          <w:rPr>
            <w:rFonts w:ascii="Times New Roman" w:hAnsi="Times New Roman" w:cs="Times New Roman"/>
            <w:sz w:val="24"/>
            <w:szCs w:val="24"/>
          </w:rPr>
          <w:t xml:space="preserve">. </w:t>
        </w:r>
      </w:ins>
    </w:p>
    <w:p w14:paraId="79861D63" w14:textId="77777777" w:rsidR="00193998" w:rsidRDefault="00193998" w:rsidP="00193998">
      <w:pPr>
        <w:pStyle w:val="ListParagraph"/>
        <w:spacing w:after="0"/>
        <w:rPr>
          <w:ins w:id="86" w:author="Russell" w:date="2018-12-14T22:45:00Z"/>
          <w:rFonts w:ascii="Times New Roman" w:hAnsi="Times New Roman" w:cs="Times New Roman"/>
          <w:sz w:val="24"/>
          <w:szCs w:val="24"/>
        </w:rPr>
      </w:pPr>
      <w:ins w:id="87" w:author="Russell" w:date="2018-12-14T22:45:00Z">
        <w:r w:rsidRPr="00604407">
          <w:rPr>
            <w:rFonts w:ascii="Times New Roman" w:hAnsi="Times New Roman" w:cs="Times New Roman"/>
            <w:sz w:val="24"/>
            <w:szCs w:val="24"/>
          </w:rPr>
          <w:t>2. Cross-correlate the noise received at two RTL SDRs to correct for timing offsets</w:t>
        </w:r>
      </w:ins>
    </w:p>
    <w:p w14:paraId="29225FC5" w14:textId="77777777" w:rsidR="00193998" w:rsidRPr="00604407" w:rsidRDefault="00193998" w:rsidP="00193998">
      <w:pPr>
        <w:pStyle w:val="ListParagraph"/>
        <w:spacing w:after="0"/>
        <w:rPr>
          <w:ins w:id="88" w:author="Russell" w:date="2018-12-14T22:45:00Z"/>
          <w:rFonts w:ascii="Times New Roman" w:hAnsi="Times New Roman" w:cs="Times New Roman"/>
          <w:sz w:val="24"/>
          <w:szCs w:val="24"/>
        </w:rPr>
      </w:pPr>
      <w:ins w:id="89" w:author="Russell" w:date="2018-12-14T22:45:00Z">
        <w:r>
          <w:rPr>
            <w:rFonts w:ascii="Times New Roman" w:hAnsi="Times New Roman" w:cs="Times New Roman"/>
            <w:sz w:val="24"/>
            <w:szCs w:val="24"/>
          </w:rPr>
          <w:t xml:space="preserve">3. </w:t>
        </w:r>
        <w:r w:rsidRPr="00604407">
          <w:rPr>
            <w:rFonts w:ascii="Times New Roman" w:hAnsi="Times New Roman" w:cs="Times New Roman"/>
            <w:sz w:val="24"/>
            <w:szCs w:val="24"/>
          </w:rPr>
          <w:t>Subtract the calculated phase difference to zero.</w:t>
        </w:r>
      </w:ins>
    </w:p>
    <w:p w14:paraId="26C0C556" w14:textId="1FF02010" w:rsidR="00193998" w:rsidRPr="00604407" w:rsidRDefault="00193998" w:rsidP="00193998">
      <w:pPr>
        <w:pStyle w:val="ListParagraph"/>
        <w:spacing w:after="0"/>
        <w:rPr>
          <w:ins w:id="90" w:author="Russell" w:date="2018-12-14T22:45:00Z"/>
          <w:rFonts w:ascii="Times New Roman" w:hAnsi="Times New Roman" w:cs="Times New Roman"/>
          <w:sz w:val="24"/>
          <w:szCs w:val="24"/>
        </w:rPr>
      </w:pPr>
      <w:ins w:id="91" w:author="Russell" w:date="2018-12-14T22:45:00Z">
        <w:r>
          <w:rPr>
            <w:rFonts w:ascii="Times New Roman" w:hAnsi="Times New Roman" w:cs="Times New Roman"/>
            <w:sz w:val="24"/>
            <w:szCs w:val="24"/>
          </w:rPr>
          <w:t>4</w:t>
        </w:r>
        <w:r w:rsidRPr="00604407">
          <w:rPr>
            <w:rFonts w:ascii="Times New Roman" w:hAnsi="Times New Roman" w:cs="Times New Roman"/>
            <w:sz w:val="24"/>
            <w:szCs w:val="24"/>
          </w:rPr>
          <w:t xml:space="preserve">. </w:t>
        </w:r>
      </w:ins>
      <w:ins w:id="92" w:author="Russell" w:date="2018-12-14T22:47:00Z">
        <w:r>
          <w:rPr>
            <w:rFonts w:ascii="Times New Roman" w:hAnsi="Times New Roman" w:cs="Times New Roman"/>
            <w:sz w:val="24"/>
            <w:szCs w:val="24"/>
          </w:rPr>
          <w:t>Switch RF Inputs to antennas. CC1310 sending sinusoid.</w:t>
        </w:r>
      </w:ins>
      <w:ins w:id="93" w:author="Russell" w:date="2018-12-14T22:45:00Z">
        <w:r>
          <w:rPr>
            <w:rFonts w:ascii="Times New Roman" w:hAnsi="Times New Roman" w:cs="Times New Roman"/>
            <w:sz w:val="24"/>
            <w:szCs w:val="24"/>
          </w:rPr>
          <w:t xml:space="preserve"> </w:t>
        </w:r>
      </w:ins>
    </w:p>
    <w:p w14:paraId="302AF5C0" w14:textId="55C4F696" w:rsidR="00193998" w:rsidRDefault="00193998" w:rsidP="00193998">
      <w:pPr>
        <w:pStyle w:val="ListParagraph"/>
        <w:spacing w:after="0"/>
        <w:rPr>
          <w:ins w:id="94" w:author="Russell" w:date="2018-12-14T22:46:00Z"/>
          <w:rFonts w:ascii="Times New Roman" w:hAnsi="Times New Roman" w:cs="Times New Roman"/>
          <w:sz w:val="24"/>
          <w:szCs w:val="24"/>
        </w:rPr>
      </w:pPr>
      <w:ins w:id="95" w:author="Russell" w:date="2018-12-14T22:45:00Z">
        <w:r>
          <w:rPr>
            <w:rFonts w:ascii="Times New Roman" w:hAnsi="Times New Roman" w:cs="Times New Roman"/>
            <w:sz w:val="24"/>
            <w:szCs w:val="24"/>
          </w:rPr>
          <w:t>5</w:t>
        </w:r>
        <w:r w:rsidRPr="00604407">
          <w:rPr>
            <w:rFonts w:ascii="Times New Roman" w:hAnsi="Times New Roman" w:cs="Times New Roman"/>
            <w:sz w:val="24"/>
            <w:szCs w:val="24"/>
          </w:rPr>
          <w:t xml:space="preserve">. See if </w:t>
        </w:r>
        <w:r>
          <w:rPr>
            <w:rFonts w:ascii="Times New Roman" w:hAnsi="Times New Roman" w:cs="Times New Roman"/>
            <w:sz w:val="24"/>
            <w:szCs w:val="24"/>
          </w:rPr>
          <w:t>the</w:t>
        </w:r>
        <w:r w:rsidRPr="00604407">
          <w:rPr>
            <w:rFonts w:ascii="Times New Roman" w:hAnsi="Times New Roman" w:cs="Times New Roman"/>
            <w:sz w:val="24"/>
            <w:szCs w:val="24"/>
          </w:rPr>
          <w:t xml:space="preserve"> sinusoidal signal yields zero phase difference and a </w:t>
        </w:r>
        <w:proofErr w:type="gramStart"/>
        <w:r w:rsidRPr="00604407">
          <w:rPr>
            <w:rFonts w:ascii="Times New Roman" w:hAnsi="Times New Roman" w:cs="Times New Roman"/>
            <w:sz w:val="24"/>
            <w:szCs w:val="24"/>
          </w:rPr>
          <w:t>90 degree</w:t>
        </w:r>
        <w:proofErr w:type="gramEnd"/>
        <w:r w:rsidRPr="00604407">
          <w:rPr>
            <w:rFonts w:ascii="Times New Roman" w:hAnsi="Times New Roman" w:cs="Times New Roman"/>
            <w:sz w:val="24"/>
            <w:szCs w:val="24"/>
          </w:rPr>
          <w:t xml:space="preserve"> angle of arrival </w:t>
        </w:r>
        <w:r>
          <w:rPr>
            <w:rFonts w:ascii="Times New Roman" w:hAnsi="Times New Roman" w:cs="Times New Roman"/>
            <w:sz w:val="24"/>
            <w:szCs w:val="24"/>
          </w:rPr>
          <w:t>(start data recording now).</w:t>
        </w:r>
      </w:ins>
    </w:p>
    <w:p w14:paraId="0034AED0" w14:textId="00231EA2" w:rsidR="00193998" w:rsidRDefault="00193998" w:rsidP="00193998">
      <w:pPr>
        <w:pStyle w:val="ListParagraph"/>
        <w:spacing w:after="0"/>
        <w:rPr>
          <w:ins w:id="96" w:author="Russell" w:date="2018-12-14T22:46:00Z"/>
          <w:rFonts w:ascii="Times New Roman" w:hAnsi="Times New Roman" w:cs="Times New Roman"/>
          <w:sz w:val="24"/>
          <w:szCs w:val="24"/>
        </w:rPr>
      </w:pPr>
    </w:p>
    <w:p w14:paraId="5F93741A" w14:textId="486B03D0" w:rsidR="00193998" w:rsidRDefault="00193998" w:rsidP="00193998">
      <w:pPr>
        <w:spacing w:after="0"/>
        <w:ind w:firstLine="720"/>
        <w:rPr>
          <w:ins w:id="97" w:author="Russell" w:date="2018-12-14T22:46:00Z"/>
          <w:rFonts w:ascii="Times New Roman" w:hAnsi="Times New Roman" w:cs="Times New Roman"/>
          <w:sz w:val="24"/>
          <w:szCs w:val="24"/>
        </w:rPr>
        <w:pPrChange w:id="98" w:author="Russell" w:date="2018-12-14T22:46:00Z">
          <w:pPr>
            <w:spacing w:after="0"/>
          </w:pPr>
        </w:pPrChange>
      </w:pPr>
      <w:ins w:id="99" w:author="Russell" w:date="2018-12-14T22:46:00Z">
        <w:r>
          <w:rPr>
            <w:rFonts w:ascii="Times New Roman" w:hAnsi="Times New Roman" w:cs="Times New Roman"/>
            <w:sz w:val="24"/>
            <w:szCs w:val="24"/>
          </w:rPr>
          <w:t xml:space="preserve">Test </w:t>
        </w:r>
        <w:r>
          <w:rPr>
            <w:rFonts w:ascii="Times New Roman" w:hAnsi="Times New Roman" w:cs="Times New Roman"/>
            <w:sz w:val="24"/>
            <w:szCs w:val="24"/>
          </w:rPr>
          <w:t>7</w:t>
        </w:r>
        <w:r>
          <w:rPr>
            <w:rFonts w:ascii="Times New Roman" w:hAnsi="Times New Roman" w:cs="Times New Roman"/>
            <w:sz w:val="24"/>
            <w:szCs w:val="24"/>
          </w:rPr>
          <w:t>: Beacon (I</w:t>
        </w:r>
        <w:r>
          <w:rPr>
            <w:rFonts w:ascii="Times New Roman" w:hAnsi="Times New Roman" w:cs="Times New Roman"/>
            <w:sz w:val="24"/>
            <w:szCs w:val="24"/>
          </w:rPr>
          <w:t>V</w:t>
        </w:r>
        <w:r>
          <w:rPr>
            <w:rFonts w:ascii="Times New Roman" w:hAnsi="Times New Roman" w:cs="Times New Roman"/>
            <w:sz w:val="24"/>
            <w:szCs w:val="24"/>
          </w:rPr>
          <w:t>)</w:t>
        </w:r>
      </w:ins>
    </w:p>
    <w:p w14:paraId="36D9FD36" w14:textId="77777777" w:rsidR="00193998" w:rsidRPr="00604407" w:rsidRDefault="00193998" w:rsidP="00193998">
      <w:pPr>
        <w:pStyle w:val="ListParagraph"/>
        <w:spacing w:after="0"/>
        <w:rPr>
          <w:ins w:id="100" w:author="Russell" w:date="2018-12-14T22:46:00Z"/>
          <w:rFonts w:ascii="Times New Roman" w:hAnsi="Times New Roman" w:cs="Times New Roman"/>
          <w:sz w:val="24"/>
          <w:szCs w:val="24"/>
        </w:rPr>
      </w:pPr>
      <w:ins w:id="101" w:author="Russell" w:date="2018-12-14T22:46:00Z">
        <w:r w:rsidRPr="00604407">
          <w:rPr>
            <w:rFonts w:ascii="Times New Roman" w:hAnsi="Times New Roman" w:cs="Times New Roman"/>
            <w:sz w:val="24"/>
            <w:szCs w:val="24"/>
          </w:rPr>
          <w:t xml:space="preserve">1. Begin the test with the coherent receiver switched to </w:t>
        </w:r>
        <w:r>
          <w:rPr>
            <w:rFonts w:ascii="Times New Roman" w:hAnsi="Times New Roman" w:cs="Times New Roman"/>
            <w:sz w:val="24"/>
            <w:szCs w:val="24"/>
          </w:rPr>
          <w:t xml:space="preserve">RF inputs connected to the noise card. </w:t>
        </w:r>
      </w:ins>
    </w:p>
    <w:p w14:paraId="4F57045C" w14:textId="53367A19" w:rsidR="00193998" w:rsidRPr="00193998" w:rsidRDefault="00193998" w:rsidP="00193998">
      <w:pPr>
        <w:pStyle w:val="ListParagraph"/>
        <w:spacing w:after="0"/>
        <w:rPr>
          <w:ins w:id="102" w:author="Russell" w:date="2018-12-14T22:46:00Z"/>
          <w:rFonts w:ascii="Times New Roman" w:hAnsi="Times New Roman" w:cs="Times New Roman"/>
          <w:sz w:val="24"/>
          <w:szCs w:val="24"/>
          <w:rPrChange w:id="103" w:author="Russell" w:date="2018-12-14T22:47:00Z">
            <w:rPr>
              <w:ins w:id="104" w:author="Russell" w:date="2018-12-14T22:46:00Z"/>
            </w:rPr>
          </w:rPrChange>
        </w:rPr>
      </w:pPr>
      <w:ins w:id="105" w:author="Russell" w:date="2018-12-14T22:46:00Z">
        <w:r w:rsidRPr="00604407">
          <w:rPr>
            <w:rFonts w:ascii="Times New Roman" w:hAnsi="Times New Roman" w:cs="Times New Roman"/>
            <w:sz w:val="24"/>
            <w:szCs w:val="24"/>
          </w:rPr>
          <w:t>2. Cross-correlate the noise received at two RTL SDRs to correct for timing offsets</w:t>
        </w:r>
      </w:ins>
    </w:p>
    <w:p w14:paraId="584F1A2F" w14:textId="608D15A8" w:rsidR="00193998" w:rsidRPr="00193998" w:rsidRDefault="00193998" w:rsidP="00193998">
      <w:pPr>
        <w:pStyle w:val="ListParagraph"/>
        <w:spacing w:after="0"/>
        <w:rPr>
          <w:ins w:id="106" w:author="Russell" w:date="2018-12-14T22:47:00Z"/>
          <w:rFonts w:ascii="Times New Roman" w:hAnsi="Times New Roman" w:cs="Times New Roman"/>
          <w:sz w:val="24"/>
          <w:szCs w:val="24"/>
          <w:rPrChange w:id="107" w:author="Russell" w:date="2018-12-14T22:47:00Z">
            <w:rPr>
              <w:ins w:id="108" w:author="Russell" w:date="2018-12-14T22:47:00Z"/>
            </w:rPr>
          </w:rPrChange>
        </w:rPr>
      </w:pPr>
      <w:ins w:id="109" w:author="Russell" w:date="2018-12-14T22:47:00Z">
        <w:r>
          <w:rPr>
            <w:rFonts w:ascii="Times New Roman" w:hAnsi="Times New Roman" w:cs="Times New Roman"/>
            <w:sz w:val="24"/>
            <w:szCs w:val="24"/>
          </w:rPr>
          <w:t>3</w:t>
        </w:r>
      </w:ins>
      <w:ins w:id="110" w:author="Russell" w:date="2018-12-14T22:46:00Z">
        <w:r w:rsidRPr="00604407">
          <w:rPr>
            <w:rFonts w:ascii="Times New Roman" w:hAnsi="Times New Roman" w:cs="Times New Roman"/>
            <w:sz w:val="24"/>
            <w:szCs w:val="24"/>
          </w:rPr>
          <w:t xml:space="preserve">. </w:t>
        </w:r>
      </w:ins>
      <w:ins w:id="111" w:author="Russell" w:date="2018-12-14T22:47:00Z">
        <w:r>
          <w:rPr>
            <w:rFonts w:ascii="Times New Roman" w:hAnsi="Times New Roman" w:cs="Times New Roman"/>
            <w:sz w:val="24"/>
            <w:szCs w:val="24"/>
          </w:rPr>
          <w:t xml:space="preserve">Switch RF Inputs to antennas. CC1310 sending sinusoid. </w:t>
        </w:r>
      </w:ins>
    </w:p>
    <w:p w14:paraId="531B7B37" w14:textId="10106177" w:rsidR="00193998" w:rsidRPr="00604407" w:rsidRDefault="00193998" w:rsidP="00193998">
      <w:pPr>
        <w:pStyle w:val="ListParagraph"/>
        <w:spacing w:after="0"/>
        <w:rPr>
          <w:ins w:id="112" w:author="Russell" w:date="2018-12-14T22:46:00Z"/>
          <w:rFonts w:ascii="Times New Roman" w:hAnsi="Times New Roman" w:cs="Times New Roman"/>
          <w:sz w:val="24"/>
          <w:szCs w:val="24"/>
        </w:rPr>
      </w:pPr>
      <w:ins w:id="113" w:author="Russell" w:date="2018-12-14T22:47:00Z">
        <w:r>
          <w:rPr>
            <w:rFonts w:ascii="Times New Roman" w:hAnsi="Times New Roman" w:cs="Times New Roman"/>
            <w:sz w:val="24"/>
            <w:szCs w:val="24"/>
          </w:rPr>
          <w:t>4</w:t>
        </w:r>
        <w:r>
          <w:rPr>
            <w:rFonts w:ascii="Times New Roman" w:hAnsi="Times New Roman" w:cs="Times New Roman"/>
            <w:sz w:val="24"/>
            <w:szCs w:val="24"/>
          </w:rPr>
          <w:t xml:space="preserve">. </w:t>
        </w:r>
        <w:r w:rsidRPr="00604407">
          <w:rPr>
            <w:rFonts w:ascii="Times New Roman" w:hAnsi="Times New Roman" w:cs="Times New Roman"/>
            <w:sz w:val="24"/>
            <w:szCs w:val="24"/>
          </w:rPr>
          <w:t>Subtract the calculated phase difference to zero.</w:t>
        </w:r>
      </w:ins>
    </w:p>
    <w:p w14:paraId="6DAC51F7" w14:textId="77777777" w:rsidR="00193998" w:rsidRDefault="00193998" w:rsidP="00193998">
      <w:pPr>
        <w:pStyle w:val="ListParagraph"/>
        <w:spacing w:after="0"/>
        <w:rPr>
          <w:ins w:id="114" w:author="Russell" w:date="2018-12-14T22:46:00Z"/>
          <w:rFonts w:ascii="Times New Roman" w:hAnsi="Times New Roman" w:cs="Times New Roman"/>
          <w:sz w:val="24"/>
          <w:szCs w:val="24"/>
        </w:rPr>
      </w:pPr>
      <w:ins w:id="115" w:author="Russell" w:date="2018-12-14T22:46:00Z">
        <w:r>
          <w:rPr>
            <w:rFonts w:ascii="Times New Roman" w:hAnsi="Times New Roman" w:cs="Times New Roman"/>
            <w:sz w:val="24"/>
            <w:szCs w:val="24"/>
          </w:rPr>
          <w:lastRenderedPageBreak/>
          <w:t>5</w:t>
        </w:r>
        <w:r w:rsidRPr="00604407">
          <w:rPr>
            <w:rFonts w:ascii="Times New Roman" w:hAnsi="Times New Roman" w:cs="Times New Roman"/>
            <w:sz w:val="24"/>
            <w:szCs w:val="24"/>
          </w:rPr>
          <w:t xml:space="preserve">. See if </w:t>
        </w:r>
        <w:r>
          <w:rPr>
            <w:rFonts w:ascii="Times New Roman" w:hAnsi="Times New Roman" w:cs="Times New Roman"/>
            <w:sz w:val="24"/>
            <w:szCs w:val="24"/>
          </w:rPr>
          <w:t>the</w:t>
        </w:r>
        <w:r w:rsidRPr="00604407">
          <w:rPr>
            <w:rFonts w:ascii="Times New Roman" w:hAnsi="Times New Roman" w:cs="Times New Roman"/>
            <w:sz w:val="24"/>
            <w:szCs w:val="24"/>
          </w:rPr>
          <w:t xml:space="preserve"> sinusoidal signal yields zero phase difference and a </w:t>
        </w:r>
        <w:proofErr w:type="gramStart"/>
        <w:r w:rsidRPr="00604407">
          <w:rPr>
            <w:rFonts w:ascii="Times New Roman" w:hAnsi="Times New Roman" w:cs="Times New Roman"/>
            <w:sz w:val="24"/>
            <w:szCs w:val="24"/>
          </w:rPr>
          <w:t>90 degree</w:t>
        </w:r>
        <w:proofErr w:type="gramEnd"/>
        <w:r w:rsidRPr="00604407">
          <w:rPr>
            <w:rFonts w:ascii="Times New Roman" w:hAnsi="Times New Roman" w:cs="Times New Roman"/>
            <w:sz w:val="24"/>
            <w:szCs w:val="24"/>
          </w:rPr>
          <w:t xml:space="preserve"> angle of arrival </w:t>
        </w:r>
        <w:r>
          <w:rPr>
            <w:rFonts w:ascii="Times New Roman" w:hAnsi="Times New Roman" w:cs="Times New Roman"/>
            <w:sz w:val="24"/>
            <w:szCs w:val="24"/>
          </w:rPr>
          <w:t>(start data recording now).</w:t>
        </w:r>
      </w:ins>
    </w:p>
    <w:p w14:paraId="5E5AE1C0" w14:textId="77777777" w:rsidR="00193998" w:rsidRDefault="00193998" w:rsidP="00193998">
      <w:pPr>
        <w:pStyle w:val="ListParagraph"/>
        <w:spacing w:after="0"/>
        <w:rPr>
          <w:ins w:id="116" w:author="Russell" w:date="2018-12-14T22:44:00Z"/>
          <w:rFonts w:ascii="Times New Roman" w:hAnsi="Times New Roman" w:cs="Times New Roman"/>
          <w:sz w:val="24"/>
          <w:szCs w:val="24"/>
        </w:rPr>
        <w:pPrChange w:id="117" w:author="Russell" w:date="2018-12-14T22:45:00Z">
          <w:pPr>
            <w:spacing w:after="0"/>
          </w:pPr>
        </w:pPrChange>
      </w:pPr>
    </w:p>
    <w:p w14:paraId="5BCF40F2" w14:textId="77777777" w:rsidR="00F06EDF" w:rsidRPr="00604407" w:rsidRDefault="00F06EDF" w:rsidP="00604407">
      <w:pPr>
        <w:spacing w:after="0"/>
        <w:rPr>
          <w:rFonts w:ascii="Times New Roman" w:hAnsi="Times New Roman" w:cs="Times New Roman"/>
          <w:sz w:val="24"/>
          <w:szCs w:val="24"/>
        </w:rPr>
      </w:pPr>
    </w:p>
    <w:p w14:paraId="25BC6A5F" w14:textId="7766B391" w:rsidR="00082C80" w:rsidRDefault="0071590A" w:rsidP="0031355D">
      <w:pPr>
        <w:spacing w:after="0"/>
        <w:rPr>
          <w:rFonts w:ascii="Times New Roman" w:hAnsi="Times New Roman" w:cs="Times New Roman"/>
          <w:sz w:val="24"/>
          <w:szCs w:val="24"/>
        </w:rPr>
      </w:pPr>
      <w:r>
        <w:rPr>
          <w:rFonts w:ascii="Times New Roman" w:hAnsi="Times New Roman" w:cs="Times New Roman"/>
          <w:sz w:val="24"/>
          <w:szCs w:val="24"/>
        </w:rPr>
        <w:t>Remark:</w:t>
      </w:r>
    </w:p>
    <w:p w14:paraId="0705FCB7" w14:textId="6A3BD413" w:rsidR="0071590A" w:rsidRPr="0031355D" w:rsidRDefault="0071590A" w:rsidP="0031355D">
      <w:pPr>
        <w:spacing w:after="0"/>
        <w:rPr>
          <w:rFonts w:ascii="Times New Roman" w:hAnsi="Times New Roman" w:cs="Times New Roman"/>
          <w:sz w:val="24"/>
          <w:szCs w:val="24"/>
        </w:rPr>
      </w:pPr>
      <w:commentRangeStart w:id="118"/>
      <w:commentRangeStart w:id="119"/>
      <w:commentRangeStart w:id="120"/>
      <w:commentRangeStart w:id="121"/>
      <w:r>
        <w:rPr>
          <w:rFonts w:ascii="Times New Roman" w:hAnsi="Times New Roman" w:cs="Times New Roman"/>
          <w:sz w:val="24"/>
          <w:szCs w:val="24"/>
        </w:rPr>
        <w:t>I recall that the phase difference of the noise signal (from the unwired CC1310) changed drastically depending on the angle of the CC1310 to the antenna array when we (Julian and I) conducted a brief indoor test before moving the system out to the baseball field.</w:t>
      </w:r>
      <w:commentRangeEnd w:id="118"/>
      <w:r w:rsidR="00504411">
        <w:rPr>
          <w:rStyle w:val="CommentReference"/>
        </w:rPr>
        <w:commentReference w:id="118"/>
      </w:r>
      <w:commentRangeEnd w:id="119"/>
      <w:r w:rsidR="009744B1">
        <w:rPr>
          <w:rStyle w:val="CommentReference"/>
        </w:rPr>
        <w:commentReference w:id="119"/>
      </w:r>
      <w:commentRangeEnd w:id="120"/>
      <w:r w:rsidR="00C66481">
        <w:rPr>
          <w:rStyle w:val="CommentReference"/>
        </w:rPr>
        <w:commentReference w:id="120"/>
      </w:r>
      <w:commentRangeEnd w:id="121"/>
      <w:r w:rsidR="002602A6">
        <w:rPr>
          <w:rStyle w:val="CommentReference"/>
        </w:rPr>
        <w:commentReference w:id="121"/>
      </w:r>
    </w:p>
    <w:sectPr w:rsidR="0071590A" w:rsidRPr="003135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Julian" w:date="2018-11-14T08:24:00Z" w:initials="J">
    <w:p w14:paraId="459940CB" w14:textId="6EACC8AC" w:rsidR="0062782D" w:rsidRDefault="0062782D">
      <w:pPr>
        <w:pStyle w:val="CommentText"/>
      </w:pPr>
      <w:r>
        <w:rPr>
          <w:rStyle w:val="CommentReference"/>
        </w:rPr>
        <w:annotationRef/>
      </w:r>
      <w:r>
        <w:t>Is this correct?</w:t>
      </w:r>
    </w:p>
  </w:comment>
  <w:comment w:id="39" w:author="Russell" w:date="2018-11-14T17:23:00Z" w:initials="R">
    <w:p w14:paraId="0444F8ED" w14:textId="53551C60" w:rsidR="0062782D" w:rsidRDefault="0062782D">
      <w:pPr>
        <w:pStyle w:val="CommentText"/>
      </w:pPr>
      <w:r>
        <w:rPr>
          <w:rStyle w:val="CommentReference"/>
        </w:rPr>
        <w:annotationRef/>
      </w:r>
      <w:r>
        <w:t>Yes, this is correct</w:t>
      </w:r>
    </w:p>
  </w:comment>
  <w:comment w:id="58" w:author="Julian" w:date="2018-11-14T08:28:00Z" w:initials="J">
    <w:p w14:paraId="3BA21516" w14:textId="6486752C" w:rsidR="0062782D" w:rsidRDefault="0062782D">
      <w:pPr>
        <w:pStyle w:val="CommentText"/>
      </w:pPr>
      <w:r>
        <w:rPr>
          <w:rStyle w:val="CommentReference"/>
        </w:rPr>
        <w:annotationRef/>
      </w:r>
      <w:r>
        <w:t xml:space="preserve">We need to specify where the 1310 is, don’t we?? </w:t>
      </w:r>
    </w:p>
  </w:comment>
  <w:comment w:id="59" w:author="Russell" w:date="2018-11-14T17:24:00Z" w:initials="R">
    <w:p w14:paraId="291824F5" w14:textId="77777777" w:rsidR="0062782D" w:rsidRDefault="0062782D">
      <w:pPr>
        <w:pStyle w:val="CommentText"/>
      </w:pPr>
      <w:r>
        <w:rPr>
          <w:rStyle w:val="CommentReference"/>
        </w:rPr>
        <w:annotationRef/>
      </w:r>
      <w:r>
        <w:t>Not really. No matter where the location of the CC1310 is, the effects of multipath interference will be too strong to allow for any true readings. As long as the CC1310 is in a stable location with no moving objects in close proximity, we will be able to synchronize the receivers to a virtual 90 degree angle. The expected results of the Beacon (1) test are trivial as we discussed (synchronizing receivers to virtual 90 degree angle will yield 90 degree angle calculation as long as the transmitter stays in the same location).</w:t>
      </w:r>
    </w:p>
    <w:p w14:paraId="49F72590" w14:textId="77777777" w:rsidR="0062782D" w:rsidRDefault="0062782D">
      <w:pPr>
        <w:pStyle w:val="CommentText"/>
      </w:pPr>
    </w:p>
    <w:p w14:paraId="032E77C7" w14:textId="0DA783E6" w:rsidR="0062782D" w:rsidRDefault="0062782D">
      <w:pPr>
        <w:pStyle w:val="CommentText"/>
      </w:pPr>
      <w:r>
        <w:t>What will be interesting is when we do this outdoors. Synchronizing the receivers to a physical 90-degree angle will trivially yield a 90 degree angle calculation as long as the transmitter stays in the same location. However, will our system generate correct angles when the transmitter is moved elsewhere?</w:t>
      </w:r>
    </w:p>
  </w:comment>
  <w:comment w:id="60" w:author="Julian" w:date="2018-11-14T08:29:00Z" w:initials="J">
    <w:p w14:paraId="533CE012" w14:textId="7DD55C24" w:rsidR="0062782D" w:rsidRDefault="0062782D">
      <w:pPr>
        <w:pStyle w:val="CommentText"/>
      </w:pPr>
      <w:r>
        <w:rPr>
          <w:rStyle w:val="CommentReference"/>
        </w:rPr>
        <w:annotationRef/>
      </w:r>
      <w:r>
        <w:t>Why not do bulk offset with noise card? This would allow us to pinpoint the issue to the need for an unwired beacon sinusoid, whereas the way the test is designed now, results won’t distinguish whether we need an unwired sinusoid and noise source beacon or just unwired sinusoid.</w:t>
      </w:r>
    </w:p>
  </w:comment>
  <w:comment w:id="61" w:author="Russell" w:date="2018-11-14T17:35:00Z" w:initials="R">
    <w:p w14:paraId="7E070312" w14:textId="672A642D" w:rsidR="0062782D" w:rsidRDefault="0062782D">
      <w:pPr>
        <w:pStyle w:val="CommentText"/>
      </w:pPr>
      <w:r>
        <w:rPr>
          <w:rStyle w:val="CommentReference"/>
        </w:rPr>
        <w:annotationRef/>
      </w:r>
      <w:r>
        <w:t>See below comment</w:t>
      </w:r>
    </w:p>
  </w:comment>
  <w:comment w:id="62" w:author="Julian" w:date="2018-11-14T08:36:00Z" w:initials="J">
    <w:p w14:paraId="12982201" w14:textId="3CF39078" w:rsidR="0062782D" w:rsidRDefault="0062782D">
      <w:pPr>
        <w:pStyle w:val="CommentText"/>
      </w:pPr>
      <w:r>
        <w:rPr>
          <w:rStyle w:val="CommentReference"/>
        </w:rPr>
        <w:annotationRef/>
      </w:r>
      <w:r>
        <w:t xml:space="preserve">See above comment. I think we should do a sixth test where we use the noise card for the bulk offset, then receive a sinusoid from the 1310 to do phase calibration. Does that make sense? </w:t>
      </w:r>
    </w:p>
  </w:comment>
  <w:comment w:id="63" w:author="Russell" w:date="2018-11-14T17:33:00Z" w:initials="R">
    <w:p w14:paraId="76AB6CEB" w14:textId="297E6D22" w:rsidR="0062782D" w:rsidRDefault="0062782D">
      <w:pPr>
        <w:pStyle w:val="CommentText"/>
      </w:pPr>
      <w:r>
        <w:rPr>
          <w:rStyle w:val="CommentReference"/>
        </w:rPr>
        <w:annotationRef/>
      </w:r>
      <w:r>
        <w:t>I do not believe this will be necessary as we already verified that the noise card and the noise delivered from the cc1310 generate the same sampling offset results. We can add in this test though for the purpose of formally documenting this phenomenon.</w:t>
      </w:r>
    </w:p>
  </w:comment>
  <w:comment w:id="64" w:author="Julian" w:date="2018-11-14T16:31:00Z" w:initials="J">
    <w:p w14:paraId="722D6B45" w14:textId="31C7E1A6" w:rsidR="0062782D" w:rsidRPr="00C66481" w:rsidRDefault="0062782D">
      <w:pPr>
        <w:pStyle w:val="CommentText"/>
      </w:pPr>
      <w:r>
        <w:rPr>
          <w:rStyle w:val="CommentReference"/>
        </w:rPr>
        <w:annotationRef/>
      </w:r>
      <w:r>
        <w:t xml:space="preserve">It seems to me, then, that it’s actually </w:t>
      </w:r>
      <w:r>
        <w:rPr>
          <w:i/>
        </w:rPr>
        <w:t xml:space="preserve">more </w:t>
      </w:r>
      <w:r>
        <w:t>important (not less) that we do test 6 rather than 5. In 5 you’re using the unwired CC1310 for both bulk offset and phase calibration. If we know that the noise card can handle the bulk offset corrections I think we should run the test where the CC1310 is transmitting a sinusoid only and the noise card provides the signal for the bulk offset. This will be a far simpler implementation of the beacon signal for the eventual system, since it won’t require that the CC1310 switches between noise and sinusoidal signals.</w:t>
      </w:r>
    </w:p>
  </w:comment>
  <w:comment w:id="65" w:author="Russell" w:date="2018-11-15T00:10:00Z" w:initials="R">
    <w:p w14:paraId="2F33A4C7" w14:textId="43512683" w:rsidR="0062782D" w:rsidRDefault="0062782D">
      <w:pPr>
        <w:pStyle w:val="CommentText"/>
      </w:pPr>
      <w:r>
        <w:rPr>
          <w:rStyle w:val="CommentReference"/>
        </w:rPr>
        <w:annotationRef/>
      </w:r>
      <w:r w:rsidR="002602A6">
        <w:t>Ok I agree with this. I will include all six tests</w:t>
      </w:r>
      <w:r w:rsidR="007962B2">
        <w:t>.</w:t>
      </w:r>
    </w:p>
  </w:comment>
  <w:comment w:id="118" w:author="Julian" w:date="2018-11-14T08:38:00Z" w:initials="J">
    <w:p w14:paraId="66FA1D90" w14:textId="45F49050" w:rsidR="0062782D" w:rsidRDefault="0062782D">
      <w:pPr>
        <w:pStyle w:val="CommentText"/>
      </w:pPr>
      <w:r>
        <w:rPr>
          <w:rStyle w:val="CommentReference"/>
        </w:rPr>
        <w:annotationRef/>
      </w:r>
      <w:r>
        <w:t xml:space="preserve">I don’t understand this remark. The initial phase difference during the calibration stage is expected to change between each calibration attempt since the starting phase will be a random value between 0 and 2*pi. Alternatively are you referring to a post-calibration measurement? If so, why would we be using a noise signal rather than a sinusoid to measure an angle? Please clarify what you mean here. </w:t>
      </w:r>
    </w:p>
  </w:comment>
  <w:comment w:id="119" w:author="Russell" w:date="2018-11-14T17:37:00Z" w:initials="R">
    <w:p w14:paraId="2E1206DD" w14:textId="4CE57ACC" w:rsidR="0062782D" w:rsidRDefault="0062782D">
      <w:pPr>
        <w:pStyle w:val="CommentText"/>
      </w:pPr>
      <w:r>
        <w:rPr>
          <w:rStyle w:val="CommentReference"/>
        </w:rPr>
        <w:annotationRef/>
      </w:r>
      <w:r>
        <w:t>I am not talking about the initial phase offset that needs to be corrected here. I am referring to the fact that we will most likely need the transmitter at 90 degrees (and at no other angle) to carry out phase calibration with a transmitted noise signal, as done in the sinusoidal case. This is because a 90 degree angle ensures that the transmitted signal should arrive at the same phase to each antenna (with only two antennas). This phase synchronization protocol will be more cumbersome with four antenna elements (move to a 90 degree angle w.r.t. antennas 1 and 2, move to a 90 degree angle w.r.t. antennas 2 and 3, move to a 90 degree angle w.r.t. antennas 3 and 4).</w:t>
      </w:r>
    </w:p>
    <w:p w14:paraId="3F18AE9A" w14:textId="77777777" w:rsidR="0062782D" w:rsidRDefault="0062782D">
      <w:pPr>
        <w:pStyle w:val="CommentText"/>
      </w:pPr>
    </w:p>
    <w:p w14:paraId="050EE041" w14:textId="057A4B13" w:rsidR="0062782D" w:rsidRDefault="0062782D">
      <w:pPr>
        <w:pStyle w:val="CommentText"/>
      </w:pPr>
      <w:r>
        <w:t>The remark here states that we observed the phase difference between receivers to change drastically when the transmitter (with noise signal) changed positions. Therefore, the above hypothesis is very likely to be true.</w:t>
      </w:r>
    </w:p>
  </w:comment>
  <w:comment w:id="120" w:author="Julian" w:date="2018-11-14T16:25:00Z" w:initials="J">
    <w:p w14:paraId="47329956" w14:textId="50F58991" w:rsidR="0062782D" w:rsidRDefault="0062782D">
      <w:pPr>
        <w:pStyle w:val="CommentText"/>
      </w:pPr>
      <w:r>
        <w:rPr>
          <w:rStyle w:val="CommentReference"/>
        </w:rPr>
        <w:annotationRef/>
      </w:r>
      <w:r>
        <w:t xml:space="preserve">I’m still not sure I follow. I understand when you say that we will want a 90 degree angle for each antenna pair, though won’t we be able to simply indicate what the actual phase difference </w:t>
      </w:r>
      <w:r w:rsidRPr="00C66481">
        <w:rPr>
          <w:i/>
        </w:rPr>
        <w:t>should</w:t>
      </w:r>
      <w:r>
        <w:t xml:space="preserve"> be (whether it’s 90, 89, or 17 degrees)? That would allow us to use the same sinusoidal beacon (in one location) to calibrate all of the antennas. I also don’t understand why the (unexpected) phase difference fluctuation when moving a CC1310 transmitting noise leads us to the conclusion that we need a beacon at 90 degrees only. We won’t be moving the beacon while we’re doing the calibration.</w:t>
      </w:r>
    </w:p>
  </w:comment>
  <w:comment w:id="121" w:author="Russell" w:date="2018-11-15T00:20:00Z" w:initials="R">
    <w:p w14:paraId="384D7960" w14:textId="3B3756DD" w:rsidR="002F4EB4" w:rsidRDefault="002602A6">
      <w:pPr>
        <w:pStyle w:val="CommentText"/>
      </w:pPr>
      <w:r>
        <w:rPr>
          <w:rStyle w:val="CommentReference"/>
        </w:rPr>
        <w:annotationRef/>
      </w:r>
      <w:r>
        <w:t>I agree with your intuition here</w:t>
      </w:r>
      <w:r w:rsidR="007962B2">
        <w:t>. The</w:t>
      </w:r>
      <w:r w:rsidR="002F4EB4">
        <w:t xml:space="preserve"> phase calibration</w:t>
      </w:r>
      <w:r w:rsidR="007962B2">
        <w:t xml:space="preserve"> code</w:t>
      </w:r>
      <w:r w:rsidR="002F4EB4">
        <w:t xml:space="preserve"> can be changed to “simply indicate what the phase difference should be” and to correct a measured phase offset to what the phase difference should be (this means that any angle can be used for phase calibration). </w:t>
      </w:r>
    </w:p>
    <w:p w14:paraId="62CD6A3D" w14:textId="77777777" w:rsidR="007962B2" w:rsidRDefault="007962B2">
      <w:pPr>
        <w:pStyle w:val="CommentText"/>
      </w:pPr>
    </w:p>
    <w:p w14:paraId="322B9A46" w14:textId="4FD8E3F0" w:rsidR="002F4EB4" w:rsidRDefault="002F4EB4">
      <w:pPr>
        <w:pStyle w:val="CommentText"/>
      </w:pPr>
      <w:r>
        <w:t>I mentioned the phase fluctuation of the noise signal while the transmitter was moving to state that the phase difference of the noise signa</w:t>
      </w:r>
      <w:r w:rsidR="007962B2">
        <w:t xml:space="preserve">l </w:t>
      </w:r>
      <w:r>
        <w:t>is dependent on the angle of the transmitter.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940CB" w15:done="0"/>
  <w15:commentEx w15:paraId="0444F8ED" w15:paraIdParent="459940CB" w15:done="0"/>
  <w15:commentEx w15:paraId="3BA21516" w15:done="0"/>
  <w15:commentEx w15:paraId="032E77C7" w15:paraIdParent="3BA21516" w15:done="0"/>
  <w15:commentEx w15:paraId="533CE012" w15:done="0"/>
  <w15:commentEx w15:paraId="7E070312" w15:paraIdParent="533CE012" w15:done="0"/>
  <w15:commentEx w15:paraId="12982201" w15:done="0"/>
  <w15:commentEx w15:paraId="76AB6CEB" w15:paraIdParent="12982201" w15:done="0"/>
  <w15:commentEx w15:paraId="722D6B45" w15:paraIdParent="12982201" w15:done="0"/>
  <w15:commentEx w15:paraId="2F33A4C7" w15:paraIdParent="12982201" w15:done="0"/>
  <w15:commentEx w15:paraId="66FA1D90" w15:done="0"/>
  <w15:commentEx w15:paraId="050EE041" w15:paraIdParent="66FA1D90" w15:done="0"/>
  <w15:commentEx w15:paraId="47329956" w15:paraIdParent="66FA1D90" w15:done="0"/>
  <w15:commentEx w15:paraId="322B9A46" w15:paraIdParent="66FA1D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940CB" w16cid:durableId="1F96D89F"/>
  <w16cid:commentId w16cid:paraId="0444F8ED" w16cid:durableId="1F96D8A4"/>
  <w16cid:commentId w16cid:paraId="3BA21516" w16cid:durableId="1F96D8A0"/>
  <w16cid:commentId w16cid:paraId="032E77C7" w16cid:durableId="1F96D8BD"/>
  <w16cid:commentId w16cid:paraId="533CE012" w16cid:durableId="1F96D8A1"/>
  <w16cid:commentId w16cid:paraId="7E070312" w16cid:durableId="1F96DB62"/>
  <w16cid:commentId w16cid:paraId="12982201" w16cid:durableId="1F96D8A2"/>
  <w16cid:commentId w16cid:paraId="76AB6CEB" w16cid:durableId="1F9737DC"/>
  <w16cid:commentId w16cid:paraId="722D6B45" w16cid:durableId="1F9737DD"/>
  <w16cid:commentId w16cid:paraId="2F33A4C7" w16cid:durableId="1F9737E4"/>
  <w16cid:commentId w16cid:paraId="66FA1D90" w16cid:durableId="1F96D8A3"/>
  <w16cid:commentId w16cid:paraId="050EE041" w16cid:durableId="1F96DBDD"/>
  <w16cid:commentId w16cid:paraId="47329956" w16cid:durableId="1F9737E0"/>
  <w16cid:commentId w16cid:paraId="322B9A46" w16cid:durableId="1F973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52D8"/>
    <w:multiLevelType w:val="hybridMultilevel"/>
    <w:tmpl w:val="6414BC60"/>
    <w:lvl w:ilvl="0" w:tplc="A05C8C7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2450BC"/>
    <w:multiLevelType w:val="hybridMultilevel"/>
    <w:tmpl w:val="C450D522"/>
    <w:lvl w:ilvl="0" w:tplc="C1405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w15:presenceInfo w15:providerId="None" w15:userId="Julian"/>
  </w15:person>
  <w15:person w15:author="Russell">
    <w15:presenceInfo w15:providerId="None" w15:userId="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BE7"/>
    <w:rsid w:val="00082C80"/>
    <w:rsid w:val="00193998"/>
    <w:rsid w:val="0019766D"/>
    <w:rsid w:val="002602A6"/>
    <w:rsid w:val="002F4EB4"/>
    <w:rsid w:val="0031355D"/>
    <w:rsid w:val="00504411"/>
    <w:rsid w:val="005370C7"/>
    <w:rsid w:val="00604407"/>
    <w:rsid w:val="00622895"/>
    <w:rsid w:val="0062782D"/>
    <w:rsid w:val="0071590A"/>
    <w:rsid w:val="007962B2"/>
    <w:rsid w:val="00870BE7"/>
    <w:rsid w:val="009744B1"/>
    <w:rsid w:val="00AB5A8B"/>
    <w:rsid w:val="00B94C94"/>
    <w:rsid w:val="00C21D58"/>
    <w:rsid w:val="00C558DE"/>
    <w:rsid w:val="00C66481"/>
    <w:rsid w:val="00D8298C"/>
    <w:rsid w:val="00E64EE5"/>
    <w:rsid w:val="00F06EDF"/>
    <w:rsid w:val="00F65915"/>
    <w:rsid w:val="00FB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7979"/>
  <w15:chartTrackingRefBased/>
  <w15:docId w15:val="{E939A3B1-D3F6-46EE-AF76-6AE28E8B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BE7"/>
    <w:pPr>
      <w:ind w:left="720"/>
      <w:contextualSpacing/>
    </w:pPr>
  </w:style>
  <w:style w:type="character" w:styleId="CommentReference">
    <w:name w:val="annotation reference"/>
    <w:basedOn w:val="DefaultParagraphFont"/>
    <w:uiPriority w:val="99"/>
    <w:semiHidden/>
    <w:unhideWhenUsed/>
    <w:rsid w:val="00FB1AAD"/>
    <w:rPr>
      <w:sz w:val="16"/>
      <w:szCs w:val="16"/>
    </w:rPr>
  </w:style>
  <w:style w:type="paragraph" w:styleId="CommentText">
    <w:name w:val="annotation text"/>
    <w:basedOn w:val="Normal"/>
    <w:link w:val="CommentTextChar"/>
    <w:uiPriority w:val="99"/>
    <w:semiHidden/>
    <w:unhideWhenUsed/>
    <w:rsid w:val="00FB1AAD"/>
    <w:pPr>
      <w:spacing w:line="240" w:lineRule="auto"/>
    </w:pPr>
    <w:rPr>
      <w:sz w:val="20"/>
      <w:szCs w:val="20"/>
    </w:rPr>
  </w:style>
  <w:style w:type="character" w:customStyle="1" w:styleId="CommentTextChar">
    <w:name w:val="Comment Text Char"/>
    <w:basedOn w:val="DefaultParagraphFont"/>
    <w:link w:val="CommentText"/>
    <w:uiPriority w:val="99"/>
    <w:semiHidden/>
    <w:rsid w:val="00FB1AAD"/>
    <w:rPr>
      <w:sz w:val="20"/>
      <w:szCs w:val="20"/>
    </w:rPr>
  </w:style>
  <w:style w:type="paragraph" w:styleId="CommentSubject">
    <w:name w:val="annotation subject"/>
    <w:basedOn w:val="CommentText"/>
    <w:next w:val="CommentText"/>
    <w:link w:val="CommentSubjectChar"/>
    <w:uiPriority w:val="99"/>
    <w:semiHidden/>
    <w:unhideWhenUsed/>
    <w:rsid w:val="00FB1AAD"/>
    <w:rPr>
      <w:b/>
      <w:bCs/>
    </w:rPr>
  </w:style>
  <w:style w:type="character" w:customStyle="1" w:styleId="CommentSubjectChar">
    <w:name w:val="Comment Subject Char"/>
    <w:basedOn w:val="CommentTextChar"/>
    <w:link w:val="CommentSubject"/>
    <w:uiPriority w:val="99"/>
    <w:semiHidden/>
    <w:rsid w:val="00FB1AAD"/>
    <w:rPr>
      <w:b/>
      <w:bCs/>
      <w:sz w:val="20"/>
      <w:szCs w:val="20"/>
    </w:rPr>
  </w:style>
  <w:style w:type="paragraph" w:styleId="BalloonText">
    <w:name w:val="Balloon Text"/>
    <w:basedOn w:val="Normal"/>
    <w:link w:val="BalloonTextChar"/>
    <w:uiPriority w:val="99"/>
    <w:semiHidden/>
    <w:unhideWhenUsed/>
    <w:rsid w:val="00FB1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A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2</cp:revision>
  <dcterms:created xsi:type="dcterms:W3CDTF">2018-12-15T03:48:00Z</dcterms:created>
  <dcterms:modified xsi:type="dcterms:W3CDTF">2018-12-15T03:48:00Z</dcterms:modified>
</cp:coreProperties>
</file>